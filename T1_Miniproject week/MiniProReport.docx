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462B3" w14:textId="4BD98587" w:rsidR="00405B3B" w:rsidRDefault="00405B3B" w:rsidP="00E3755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relative success of </w:t>
      </w:r>
      <w:r w:rsidR="00286FA9">
        <w:rPr>
          <w:rFonts w:ascii="Arial" w:hAnsi="Arial" w:cs="Arial"/>
          <w:color w:val="333333"/>
          <w:sz w:val="23"/>
          <w:szCs w:val="23"/>
          <w:shd w:val="clear" w:color="auto" w:fill="FFFFFF"/>
        </w:rPr>
        <w:t>Gompertz</w:t>
      </w:r>
      <w:r>
        <w:rPr>
          <w:rFonts w:ascii="Arial" w:hAnsi="Arial" w:cs="Arial"/>
          <w:color w:val="333333"/>
          <w:sz w:val="23"/>
          <w:szCs w:val="23"/>
          <w:shd w:val="clear" w:color="auto" w:fill="FFFFFF"/>
        </w:rPr>
        <w:t xml:space="preserve"> models in </w:t>
      </w:r>
      <w:r w:rsidR="00286FA9">
        <w:rPr>
          <w:rFonts w:ascii="Arial" w:hAnsi="Arial" w:cs="Arial"/>
          <w:color w:val="333333"/>
          <w:sz w:val="23"/>
          <w:szCs w:val="23"/>
          <w:shd w:val="clear" w:color="auto" w:fill="FFFFFF"/>
        </w:rPr>
        <w:t>fitting</w:t>
      </w:r>
      <w:r>
        <w:rPr>
          <w:rFonts w:ascii="Arial" w:hAnsi="Arial" w:cs="Arial"/>
          <w:color w:val="333333"/>
          <w:sz w:val="23"/>
          <w:szCs w:val="23"/>
          <w:shd w:val="clear" w:color="auto" w:fill="FFFFFF"/>
        </w:rPr>
        <w:t xml:space="preserve"> population growth data</w:t>
      </w:r>
    </w:p>
    <w:p w14:paraId="33158D29" w14:textId="77777777" w:rsidR="00E3755B" w:rsidRDefault="00E3755B" w:rsidP="00E3755B"/>
    <w:p w14:paraId="2B5CB3AD" w14:textId="53CAA7B1" w:rsidR="00741FD4" w:rsidRPr="000B4DFB" w:rsidRDefault="00E3755B" w:rsidP="00E3755B">
      <w:pPr>
        <w:rPr>
          <w:b/>
          <w:bCs/>
        </w:rPr>
      </w:pPr>
      <w:r w:rsidRPr="00540A42">
        <w:rPr>
          <w:b/>
          <w:bCs/>
        </w:rPr>
        <w:t>Abstract: </w:t>
      </w:r>
      <w:r w:rsidR="00122445">
        <w:rPr>
          <w:b/>
          <w:bCs/>
        </w:rPr>
        <w:t>(</w:t>
      </w:r>
      <w:r w:rsidR="00122445">
        <w:rPr>
          <w:rFonts w:ascii="Arial" w:hAnsi="Arial" w:cs="Arial"/>
          <w:color w:val="333333"/>
          <w:sz w:val="23"/>
          <w:szCs w:val="23"/>
          <w:shd w:val="clear" w:color="auto" w:fill="FFFFFF"/>
        </w:rPr>
        <w:t>background, objectives, methods, main results, conclusions, discussions)</w:t>
      </w:r>
    </w:p>
    <w:p w14:paraId="6005FC6B" w14:textId="718F03F7" w:rsidR="00671E88" w:rsidRDefault="00281B12" w:rsidP="00671E88">
      <w:r>
        <w:t>Assessing the relationship between population size and time is of the essence in ecology and evolution filed.</w:t>
      </w:r>
      <w:r w:rsidR="00F806F2">
        <w:t xml:space="preserve"> In this project, I attempt to</w:t>
      </w:r>
      <w:r w:rsidR="00B506DD" w:rsidRPr="00F35993">
        <w:t xml:space="preserve"> </w:t>
      </w:r>
      <w:r w:rsidR="00F806F2">
        <w:t>study</w:t>
      </w:r>
      <w:r w:rsidR="00F806F2" w:rsidRPr="00F35993">
        <w:t xml:space="preserve"> th</w:t>
      </w:r>
      <w:r>
        <w:t>is</w:t>
      </w:r>
      <w:r w:rsidR="00F806F2" w:rsidRPr="00F35993">
        <w:t xml:space="preserve"> relationship</w:t>
      </w:r>
      <w:r>
        <w:t xml:space="preserve"> by operating model fitting, the powerful and versatile </w:t>
      </w:r>
      <w:del w:id="0" w:author="hu, zongyi" w:date="2021-01-20T11:36:00Z">
        <w:r w:rsidDel="00281B12">
          <w:delText xml:space="preserve">and widely used </w:delText>
        </w:r>
      </w:del>
      <w:r>
        <w:t xml:space="preserve">technique. In this project, three widely used </w:t>
      </w:r>
      <w:r w:rsidRPr="00F35993">
        <w:t>models</w:t>
      </w:r>
      <w:r>
        <w:t>: polynomial(cubic) model, logistic model [</w:t>
      </w:r>
      <w:r w:rsidRPr="00281B12">
        <w:rPr>
          <w:rFonts w:ascii="Arial" w:hAnsi="Arial" w:cs="Arial"/>
          <w:color w:val="C00000"/>
          <w:sz w:val="23"/>
          <w:szCs w:val="23"/>
          <w:shd w:val="clear" w:color="auto" w:fill="FFFFFF"/>
        </w:rPr>
        <w:t>Buchanan, 1997</w:t>
      </w:r>
      <w:r>
        <w:t xml:space="preserve">?]and Gompertz model </w:t>
      </w:r>
      <w:r w:rsidRPr="0080765B">
        <w:rPr>
          <w:color w:val="FF0000"/>
        </w:rPr>
        <w:t>[cite</w:t>
      </w:r>
      <w:r w:rsidR="006040A7">
        <w:rPr>
          <w:color w:val="FF0000"/>
        </w:rPr>
        <w:t>]</w:t>
      </w:r>
      <w:r>
        <w:rPr>
          <w:color w:val="FF0000"/>
        </w:rPr>
        <w:t xml:space="preserve"> </w:t>
      </w:r>
      <w:r>
        <w:t>l (Zwietering et al. 1990</w:t>
      </w:r>
      <w:r w:rsidRPr="0080765B">
        <w:rPr>
          <w:color w:val="FF0000"/>
        </w:rPr>
        <w:t>]</w:t>
      </w:r>
      <w:r>
        <w:rPr>
          <w:color w:val="FF0000"/>
        </w:rPr>
        <w:t xml:space="preserve"> </w:t>
      </w:r>
      <w:r w:rsidRPr="00281B12">
        <w:t>was chosen to be fitted</w:t>
      </w:r>
      <w:r w:rsidR="003459D9">
        <w:t xml:space="preserve"> using lm(), and nlsLM() function of the R language</w:t>
      </w:r>
      <w:r w:rsidR="003459D9" w:rsidRPr="003459D9">
        <w:t xml:space="preserve"> </w:t>
      </w:r>
      <w:r w:rsidR="003459D9">
        <w:t xml:space="preserve">which is based </w:t>
      </w:r>
      <w:r w:rsidR="003459D9" w:rsidRPr="00EA4CE3">
        <w:t>on the Levenberg-Marqua</w:t>
      </w:r>
      <w:r w:rsidR="003459D9">
        <w:t>r</w:t>
      </w:r>
      <w:r w:rsidR="003459D9" w:rsidRPr="00EA4CE3">
        <w:t>dt algorithm</w:t>
      </w:r>
      <w:r w:rsidRPr="00281B12">
        <w:t>.</w:t>
      </w:r>
      <w:r w:rsidR="003459D9" w:rsidRPr="003459D9">
        <w:t xml:space="preserve"> </w:t>
      </w:r>
      <w:r w:rsidR="00671E88">
        <w:t>All three models are fitted successfully on several</w:t>
      </w:r>
      <w:r w:rsidR="00671E88" w:rsidRPr="008B0451">
        <w:t xml:space="preserve"> data</w:t>
      </w:r>
      <w:r w:rsidR="00671E88" w:rsidRPr="00C728A4">
        <w:rPr>
          <w:color w:val="C00000"/>
        </w:rPr>
        <w:t>[cite]</w:t>
      </w:r>
      <w:r w:rsidR="009F2E15">
        <w:rPr>
          <w:color w:val="C00000"/>
        </w:rPr>
        <w:t xml:space="preserve"> </w:t>
      </w:r>
      <w:r w:rsidR="009F2E15" w:rsidRPr="009F2E15">
        <w:t>obtained</w:t>
      </w:r>
      <w:r w:rsidR="00671E88" w:rsidRPr="009F2E15">
        <w:t xml:space="preserve"> </w:t>
      </w:r>
      <w:r w:rsidR="00671E88" w:rsidRPr="008B0451">
        <w:t xml:space="preserve">from published papers </w:t>
      </w:r>
      <w:r w:rsidR="00671E88">
        <w:t>s</w:t>
      </w:r>
      <w:r w:rsidR="00671E88" w:rsidRPr="008B0451">
        <w:t>tudying population growth of bacteria</w:t>
      </w:r>
      <w:r w:rsidR="00671E88">
        <w:t xml:space="preserve"> and </w:t>
      </w:r>
      <w:r w:rsidR="00671E88" w:rsidRPr="003459D9">
        <w:t>phytoplankton</w:t>
      </w:r>
      <w:r w:rsidR="00671E88">
        <w:t xml:space="preserve"> under various experimental conditions in this project without</w:t>
      </w:r>
      <w:r w:rsidR="00DC7AE6">
        <w:t xml:space="preserve"> any serious</w:t>
      </w:r>
      <w:r w:rsidR="00671E88">
        <w:t xml:space="preserve"> problem</w:t>
      </w:r>
      <w:r w:rsidR="003459D9">
        <w:t>.</w:t>
      </w:r>
      <w:r w:rsidR="00671E88">
        <w:t xml:space="preserve"> </w:t>
      </w:r>
      <w:r w:rsidR="003459D9">
        <w:t xml:space="preserve">The goodness-of-fit of each model were compared by making </w:t>
      </w:r>
      <w:r w:rsidR="003459D9" w:rsidRPr="00F35993">
        <w:t>inference</w:t>
      </w:r>
      <w:r w:rsidR="003459D9">
        <w:t xml:space="preserve"> through </w:t>
      </w:r>
      <w:r w:rsidR="003459D9" w:rsidRPr="00F35993">
        <w:t>comparing the AIC</w:t>
      </w:r>
      <w:r w:rsidR="003459D9">
        <w:t>c, AIC and</w:t>
      </w:r>
      <w:r w:rsidR="003459D9" w:rsidRPr="00F35993">
        <w:t xml:space="preserve"> </w:t>
      </w:r>
      <w:r w:rsidR="003459D9">
        <w:t xml:space="preserve">BIC </w:t>
      </w:r>
      <w:r w:rsidR="003459D9" w:rsidRPr="00F35993">
        <w:t>value</w:t>
      </w:r>
      <w:r w:rsidR="003459D9">
        <w:t xml:space="preserve">s. </w:t>
      </w:r>
      <w:r w:rsidR="00671E88">
        <w:t xml:space="preserve">After comparison, the Gompertz model gave the overall best fit </w:t>
      </w:r>
      <w:r w:rsidR="00DC7AE6">
        <w:t>for</w:t>
      </w:r>
      <w:r w:rsidR="00671E88">
        <w:t xml:space="preserve"> the data. T</w:t>
      </w:r>
      <w:r w:rsidR="00671E88" w:rsidRPr="008B0451">
        <w:t xml:space="preserve">he cubic and logistic model gave similar </w:t>
      </w:r>
      <w:r w:rsidR="00671E88">
        <w:t>performance</w:t>
      </w:r>
      <w:r w:rsidR="00671E88" w:rsidRPr="008B0451">
        <w:t>.</w:t>
      </w:r>
      <w:r w:rsidR="00671E88" w:rsidRPr="00671E88">
        <w:t xml:space="preserve"> </w:t>
      </w:r>
      <w:r w:rsidR="00671E88">
        <w:t xml:space="preserve">The general outperformance of the Gompertz model may because </w:t>
      </w:r>
      <w:r w:rsidR="00671E88" w:rsidRPr="00620152">
        <w:rPr>
          <w:color w:val="C00000"/>
        </w:rPr>
        <w:t>XXX</w:t>
      </w:r>
      <w:r w:rsidR="00671E88">
        <w:t>.</w:t>
      </w:r>
    </w:p>
    <w:p w14:paraId="6C2DD107" w14:textId="60B178F9" w:rsidR="00281B12" w:rsidRDefault="00281B12" w:rsidP="00E3755B"/>
    <w:p w14:paraId="26D198AA" w14:textId="77777777" w:rsidR="00281B12" w:rsidRDefault="00281B12" w:rsidP="00E3755B"/>
    <w:p w14:paraId="7BF8FB21" w14:textId="77777777" w:rsidR="004E2F44" w:rsidRPr="00B91EF9" w:rsidRDefault="004E2F44" w:rsidP="00E3755B"/>
    <w:p w14:paraId="3F912373" w14:textId="77777777" w:rsidR="003459D9" w:rsidRDefault="0058369B" w:rsidP="003459D9">
      <w:pPr>
        <w:rPr>
          <w:b/>
          <w:bCs/>
        </w:rPr>
      </w:pPr>
      <w:ins w:id="1" w:author="hu, zongyi" w:date="2021-01-15T09:32:00Z">
        <w:r>
          <w:rPr>
            <w:b/>
            <w:bCs/>
          </w:rPr>
          <w:t>///////////////////</w:t>
        </w:r>
      </w:ins>
    </w:p>
    <w:p w14:paraId="47CBCA44" w14:textId="08F3D114" w:rsidR="00025C07" w:rsidRPr="00671E88" w:rsidRDefault="003459D9" w:rsidP="00E3755B">
      <w:r w:rsidRPr="003459D9">
        <w:t xml:space="preserve"> </w:t>
      </w:r>
      <w:r w:rsidR="00DC7AE6">
        <w:t xml:space="preserve">the </w:t>
      </w:r>
      <w:r w:rsidRPr="008B0451">
        <w:t>result shows that</w:t>
      </w:r>
      <w:r w:rsidRPr="008B0451">
        <w:rPr>
          <w:color w:val="C00000"/>
        </w:rPr>
        <w:t xml:space="preserve"> </w:t>
      </w:r>
      <w:r w:rsidR="00DC7AE6">
        <w:rPr>
          <w:color w:val="C00000"/>
        </w:rPr>
        <w:t xml:space="preserve">the </w:t>
      </w:r>
      <w:ins w:id="2" w:author="hu, zongyi" w:date="2021-01-19T18:50:00Z">
        <w:r>
          <w:t>Gompertz model is the best among the three models chosen in this project</w:t>
        </w:r>
      </w:ins>
      <w:ins w:id="3" w:author="hu, zongyi" w:date="2021-01-19T18:51:00Z">
        <w:r>
          <w:t>.</w:t>
        </w:r>
      </w:ins>
      <w:ins w:id="4" w:author="hu, zongyi" w:date="2021-01-19T18:50:00Z">
        <w:r w:rsidRPr="008B0451" w:rsidDel="0079352B">
          <w:rPr>
            <w:color w:val="C00000"/>
          </w:rPr>
          <w:t xml:space="preserve"> </w:t>
        </w:r>
      </w:ins>
      <w:del w:id="5" w:author="hu, zongyi" w:date="2021-01-19T18:50:00Z">
        <w:r w:rsidRPr="008B0451" w:rsidDel="0079352B">
          <w:rPr>
            <w:color w:val="C00000"/>
          </w:rPr>
          <w:delText>70</w:delText>
        </w:r>
        <w:r w:rsidRPr="008B0451" w:rsidDel="0079352B">
          <w:delText xml:space="preserve">% of the datasets are best fitted by the Gompertz model. </w:delText>
        </w:r>
      </w:del>
    </w:p>
    <w:p w14:paraId="3A2CA3A9" w14:textId="75E43A86" w:rsidR="00921B29" w:rsidRDefault="00646512" w:rsidP="00E3755B">
      <w:r>
        <w:t xml:space="preserve">I chose </w:t>
      </w:r>
      <w:r w:rsidR="00B91EF9">
        <w:t xml:space="preserve">the </w:t>
      </w:r>
      <w:r>
        <w:t xml:space="preserve">non-linear model </w:t>
      </w:r>
      <w:r w:rsidR="00D64ACB">
        <w:t>…</w:t>
      </w:r>
      <w:r w:rsidR="00C35801" w:rsidRPr="00C35801" w:rsidDel="00F806F2">
        <w:t xml:space="preserve"> </w:t>
      </w:r>
      <w:del w:id="6" w:author="hu, zongyi" w:date="2021-01-15T09:19:00Z">
        <w:r w:rsidR="00C35801" w:rsidRPr="00F35993" w:rsidDel="00F806F2">
          <w:delText>objective of this project is fitting</w:delText>
        </w:r>
      </w:del>
    </w:p>
    <w:p w14:paraId="7E59992A" w14:textId="79565024" w:rsidR="00E3755B" w:rsidRDefault="005778F9" w:rsidP="00E3755B">
      <w:pPr>
        <w:rPr>
          <w:ins w:id="7" w:author="hu, zongyi" w:date="2021-01-15T09:32:00Z"/>
        </w:rPr>
      </w:pPr>
      <w:r w:rsidRPr="007D2DD2">
        <w:t>M</w:t>
      </w:r>
      <w:r w:rsidR="007D2DD2" w:rsidRPr="007D2DD2">
        <w:t>any</w:t>
      </w:r>
      <w:r>
        <w:t xml:space="preserve"> </w:t>
      </w:r>
      <w:r w:rsidR="007D2DD2" w:rsidRPr="007D2DD2">
        <w:t xml:space="preserve">of the problems we </w:t>
      </w:r>
      <w:r w:rsidR="003F4CE2">
        <w:t xml:space="preserve">are facing </w:t>
      </w:r>
      <w:r w:rsidR="003F4CE2" w:rsidRPr="007D2DD2">
        <w:t>in nature</w:t>
      </w:r>
      <w:r w:rsidR="003F4CE2">
        <w:t xml:space="preserve"> </w:t>
      </w:r>
      <w:r w:rsidR="007D2DD2" w:rsidRPr="007D2DD2">
        <w:t>are nonlinear</w:t>
      </w:r>
      <w:r w:rsidR="00FF6865">
        <w:t>.</w:t>
      </w:r>
      <w:r w:rsidR="003B0999">
        <w:t xml:space="preserve"> For addressing more unsolved questions, </w:t>
      </w:r>
      <w:r w:rsidR="00FF6865">
        <w:t>I</w:t>
      </w:r>
      <w:r w:rsidR="00FF6865" w:rsidRPr="00AC09DC">
        <w:t>n ecology, specifically,</w:t>
      </w:r>
      <w:r w:rsidR="00FF6865">
        <w:t xml:space="preserve"> the study about </w:t>
      </w:r>
      <w:r w:rsidR="00B91EF9">
        <w:t xml:space="preserve">the </w:t>
      </w:r>
      <w:r w:rsidR="00FF6865">
        <w:t xml:space="preserve">relationship between population size is a typical example and has </w:t>
      </w:r>
      <w:r w:rsidR="00B91EF9">
        <w:t xml:space="preserve">a </w:t>
      </w:r>
      <w:r w:rsidR="00FF6865">
        <w:t>wide variety of applications in</w:t>
      </w:r>
      <w:r w:rsidR="00FF6865" w:rsidRPr="00FF6865">
        <w:rPr>
          <w:color w:val="C00000"/>
        </w:rPr>
        <w:t xml:space="preserve"> …</w:t>
      </w:r>
      <w:r w:rsidR="007D2DD2" w:rsidRPr="00FF6865">
        <w:rPr>
          <w:color w:val="C00000"/>
        </w:rPr>
        <w:t>.</w:t>
      </w:r>
      <w:r w:rsidR="007D2DD2" w:rsidRPr="00FF6865">
        <w:rPr>
          <w:rFonts w:ascii="Open Sans" w:hAnsi="Open Sans"/>
          <w:color w:val="C00000"/>
          <w:sz w:val="21"/>
          <w:szCs w:val="21"/>
          <w:shd w:val="clear" w:color="auto" w:fill="FFFFFF"/>
        </w:rPr>
        <w:t xml:space="preserve"> </w:t>
      </w:r>
      <w:r w:rsidR="00FF6865">
        <w:t xml:space="preserve">Bacteria live almost everywhere on earth. </w:t>
      </w:r>
      <w:r w:rsidR="00E3755B">
        <w:t>The sigmoidal curve has extensive application in the real world</w:t>
      </w:r>
      <w:r w:rsidR="00A6204F">
        <w:t xml:space="preserve"> (example and citation)</w:t>
      </w:r>
      <w:r w:rsidR="00E3755B">
        <w:t xml:space="preserve">. </w:t>
      </w:r>
      <w:del w:id="8" w:author="hu, zongyi" w:date="2021-01-10T20:25:00Z">
        <w:r w:rsidR="00E3755B" w:rsidDel="00EB4FFC">
          <w:delText>Most cases, the curve will have successive lag, growth, and asymptotic phases.</w:delText>
        </w:r>
      </w:del>
      <w:r w:rsidR="00E3755B">
        <w:t xml:space="preserve"> </w:t>
      </w:r>
      <w:del w:id="9" w:author="hu, zongyi" w:date="2021-01-10T20:25:00Z">
        <w:r w:rsidR="00E3755B" w:rsidDel="00EA4CE3">
          <w:delText>After it gets the asymptote phase which population size has gotten the K value, some data’s population size will drop, which circumstance will not be discussed in the article.</w:delText>
        </w:r>
      </w:del>
      <w:r w:rsidR="00F35993" w:rsidRPr="00F35993">
        <w:t xml:space="preserve"> </w:t>
      </w:r>
    </w:p>
    <w:p w14:paraId="237F9FB2" w14:textId="7EFD7389" w:rsidR="0058369B" w:rsidRDefault="0058369B" w:rsidP="00E3755B">
      <w:ins w:id="10" w:author="hu, zongyi" w:date="2021-01-15T09:32:00Z">
        <w:r>
          <w:t>/////////////////////</w:t>
        </w:r>
      </w:ins>
    </w:p>
    <w:p w14:paraId="1967BB6B" w14:textId="77777777" w:rsidR="009430BF" w:rsidRPr="009430BF" w:rsidRDefault="009430BF" w:rsidP="00E3755B"/>
    <w:p w14:paraId="27B37F40" w14:textId="43CC12D5" w:rsidR="005D618F" w:rsidRPr="00CF6C37" w:rsidRDefault="00E3755B" w:rsidP="00303392">
      <w:pPr>
        <w:rPr>
          <w:b/>
          <w:bCs/>
        </w:rPr>
      </w:pPr>
      <w:r w:rsidRPr="001C71AF">
        <w:rPr>
          <w:b/>
          <w:bCs/>
        </w:rPr>
        <w:t>Introduction (“expectations” for the readers</w:t>
      </w:r>
      <w:r w:rsidR="0062657F">
        <w:rPr>
          <w:b/>
          <w:bCs/>
        </w:rPr>
        <w:t xml:space="preserve"> / </w:t>
      </w:r>
      <w:r w:rsidR="0062657F">
        <w:rPr>
          <w:rFonts w:ascii="Arial" w:hAnsi="Arial" w:cs="Arial"/>
          <w:color w:val="333333"/>
          <w:sz w:val="23"/>
          <w:szCs w:val="23"/>
          <w:shd w:val="clear" w:color="auto" w:fill="FFFFFF"/>
        </w:rPr>
        <w:t>why growth rates are important to study in biology</w:t>
      </w:r>
      <w:r w:rsidR="005959E5">
        <w:rPr>
          <w:rFonts w:ascii="Arial" w:hAnsi="Arial" w:cs="Arial"/>
          <w:color w:val="333333"/>
          <w:sz w:val="23"/>
          <w:szCs w:val="23"/>
          <w:shd w:val="clear" w:color="auto" w:fill="FFFFFF"/>
        </w:rPr>
        <w:t>/</w:t>
      </w:r>
      <w:hyperlink r:id="rId8" w:tooltip="Abstract (summary)" w:history="1">
        <w:r w:rsidR="006360CA">
          <w:rPr>
            <w:rStyle w:val="ad"/>
            <w:rFonts w:ascii="Arial" w:hAnsi="Arial" w:cs="Arial"/>
            <w:color w:val="0B0080"/>
            <w:sz w:val="21"/>
            <w:szCs w:val="21"/>
            <w:shd w:val="clear" w:color="auto" w:fill="FFFFFF"/>
          </w:rPr>
          <w:t>abstract</w:t>
        </w:r>
      </w:hyperlink>
      <w:r w:rsidR="006360CA">
        <w:rPr>
          <w:rFonts w:ascii="Arial" w:hAnsi="Arial" w:cs="Arial"/>
          <w:color w:val="202122"/>
          <w:sz w:val="21"/>
          <w:szCs w:val="21"/>
          <w:shd w:val="clear" w:color="auto" w:fill="FFFFFF"/>
        </w:rPr>
        <w:t> or summary, </w:t>
      </w:r>
      <w:hyperlink r:id="rId9" w:tooltip="Preface" w:history="1">
        <w:r w:rsidR="006360CA">
          <w:rPr>
            <w:rStyle w:val="ad"/>
            <w:rFonts w:ascii="Arial" w:hAnsi="Arial" w:cs="Arial"/>
            <w:color w:val="0B0080"/>
            <w:sz w:val="21"/>
            <w:szCs w:val="21"/>
            <w:shd w:val="clear" w:color="auto" w:fill="FFFFFF"/>
          </w:rPr>
          <w:t>preface</w:t>
        </w:r>
      </w:hyperlink>
      <w:r w:rsidR="006360CA">
        <w:rPr>
          <w:rFonts w:ascii="Arial" w:hAnsi="Arial" w:cs="Arial"/>
          <w:color w:val="202122"/>
          <w:sz w:val="21"/>
          <w:szCs w:val="21"/>
          <w:shd w:val="clear" w:color="auto" w:fill="FFFFFF"/>
        </w:rPr>
        <w:t>, acknowledg</w:t>
      </w:r>
      <w:r w:rsidR="005959E5">
        <w:rPr>
          <w:rFonts w:ascii="Arial" w:hAnsi="Arial" w:cs="Arial"/>
          <w:color w:val="202122"/>
          <w:sz w:val="21"/>
          <w:szCs w:val="21"/>
          <w:shd w:val="clear" w:color="auto" w:fill="FFFFFF"/>
        </w:rPr>
        <w:t>e</w:t>
      </w:r>
      <w:r w:rsidR="006360CA">
        <w:rPr>
          <w:rFonts w:ascii="Arial" w:hAnsi="Arial" w:cs="Arial"/>
          <w:color w:val="202122"/>
          <w:sz w:val="21"/>
          <w:szCs w:val="21"/>
          <w:shd w:val="clear" w:color="auto" w:fill="FFFFFF"/>
        </w:rPr>
        <w:t>ments, and </w:t>
      </w:r>
      <w:hyperlink r:id="rId10" w:history="1">
        <w:r w:rsidR="006360CA">
          <w:rPr>
            <w:rStyle w:val="ad"/>
            <w:rFonts w:ascii="Arial" w:hAnsi="Arial" w:cs="Arial"/>
            <w:color w:val="0B0080"/>
            <w:sz w:val="21"/>
            <w:szCs w:val="21"/>
            <w:shd w:val="clear" w:color="auto" w:fill="FFFFFF"/>
          </w:rPr>
          <w:t>foreword</w:t>
        </w:r>
      </w:hyperlink>
      <w:r w:rsidR="006360CA">
        <w:rPr>
          <w:rFonts w:ascii="Arial" w:hAnsi="Arial" w:cs="Arial"/>
          <w:color w:val="202122"/>
          <w:sz w:val="21"/>
          <w:szCs w:val="21"/>
          <w:shd w:val="clear" w:color="auto" w:fill="FFFFFF"/>
        </w:rPr>
        <w:t>.</w:t>
      </w:r>
      <w:r w:rsidRPr="001C71AF">
        <w:rPr>
          <w:b/>
          <w:bCs/>
        </w:rPr>
        <w:t>)</w:t>
      </w:r>
    </w:p>
    <w:p w14:paraId="1D5534E4" w14:textId="6CF136F7" w:rsidR="00305B44" w:rsidRDefault="00305B44" w:rsidP="00305B44">
      <w:r>
        <w:t xml:space="preserve">Population density arranges along the time playing an essential role in ecology functions </w:t>
      </w:r>
      <w:r>
        <w:lastRenderedPageBreak/>
        <w:t>and evolutionary processes.</w:t>
      </w:r>
      <w:r w:rsidRPr="00305B44">
        <w:t xml:space="preserve"> </w:t>
      </w:r>
      <w:r w:rsidRPr="0025797A">
        <w:t xml:space="preserve">Model fitting, as a powerful and versatile approach applied in a wild </w:t>
      </w:r>
      <w:r>
        <w:t>variety</w:t>
      </w:r>
      <w:r w:rsidRPr="0025797A">
        <w:t xml:space="preserve"> of research analysis, gives us a way of</w:t>
      </w:r>
      <w:del w:id="11" w:author="hu, zongyi" w:date="2021-01-20T16:45:00Z">
        <w:r w:rsidRPr="0025797A" w:rsidDel="00A00A13">
          <w:delText xml:space="preserve"> addressing the problem</w:delText>
        </w:r>
      </w:del>
      <w:ins w:id="12" w:author="hu, zongyi" w:date="2021-01-20T16:45:00Z">
        <w:r w:rsidR="00A00A13">
          <w:t xml:space="preserve"> studying</w:t>
        </w:r>
      </w:ins>
      <w:ins w:id="13" w:author="hu, zongyi" w:date="2021-01-20T16:46:00Z">
        <w:r w:rsidR="00A00A13">
          <w:t xml:space="preserve"> the relationship between population size and time</w:t>
        </w:r>
      </w:ins>
      <w:r w:rsidRPr="0025797A">
        <w:t>. By</w:t>
      </w:r>
      <w:r>
        <w:t xml:space="preserve"> fitting models,</w:t>
      </w:r>
      <w:r w:rsidRPr="0025797A">
        <w:t xml:space="preserve"> estimating the relationship between</w:t>
      </w:r>
      <w:r>
        <w:t xml:space="preserve"> </w:t>
      </w:r>
      <w:r w:rsidRPr="0025797A">
        <w:t>variable</w:t>
      </w:r>
      <w:r>
        <w:t>s,</w:t>
      </w:r>
      <w:r w:rsidRPr="0025797A">
        <w:t xml:space="preserve"> we can make further inference to explore the mechanism</w:t>
      </w:r>
      <w:r>
        <w:t xml:space="preserve"> behind it</w:t>
      </w:r>
      <w:r w:rsidRPr="0025797A">
        <w:t xml:space="preserve">. </w:t>
      </w:r>
      <w:r w:rsidRPr="00030BBF">
        <w:rPr>
          <w:color w:val="C00000"/>
        </w:rPr>
        <w:t>Whereas there are loads of models to choose, it can be confusing which one is the most appropriate to use. So, in this project, I will represent you a general idea of the model fitting and model selection process.</w:t>
      </w:r>
    </w:p>
    <w:p w14:paraId="12E541CB" w14:textId="2A7D6911" w:rsidR="002864B7" w:rsidRPr="004E2F44" w:rsidRDefault="002864B7" w:rsidP="002864B7">
      <w:r>
        <w:t xml:space="preserve">Base on </w:t>
      </w:r>
      <w:r w:rsidRPr="0029438E">
        <w:rPr>
          <w:color w:val="C00000"/>
        </w:rPr>
        <w:t xml:space="preserve">theory </w:t>
      </w:r>
      <w:r>
        <w:t xml:space="preserve">and </w:t>
      </w:r>
      <w:r w:rsidRPr="0029438E">
        <w:rPr>
          <w:color w:val="C00000"/>
        </w:rPr>
        <w:t>subject knowledge</w:t>
      </w:r>
      <w:r>
        <w:t xml:space="preserve">, </w:t>
      </w:r>
      <w:r w:rsidR="007F690D">
        <w:t>the</w:t>
      </w:r>
      <w:r>
        <w:t xml:space="preserve"> </w:t>
      </w:r>
      <w:r w:rsidR="007F690D">
        <w:t>polynomial(cubic) model, logistic model [</w:t>
      </w:r>
      <w:r w:rsidR="007F690D" w:rsidRPr="00281B12">
        <w:rPr>
          <w:rFonts w:ascii="Arial" w:hAnsi="Arial" w:cs="Arial"/>
          <w:color w:val="C00000"/>
          <w:sz w:val="23"/>
          <w:szCs w:val="23"/>
          <w:shd w:val="clear" w:color="auto" w:fill="FFFFFF"/>
        </w:rPr>
        <w:t>Buchanan, 1997</w:t>
      </w:r>
      <w:r w:rsidR="007F690D">
        <w:t xml:space="preserve">?]and Gompertz model </w:t>
      </w:r>
      <w:r w:rsidR="007F690D" w:rsidRPr="0080765B">
        <w:rPr>
          <w:color w:val="FF0000"/>
        </w:rPr>
        <w:t>[cite</w:t>
      </w:r>
      <w:r w:rsidR="007F690D">
        <w:rPr>
          <w:color w:val="FF0000"/>
        </w:rPr>
        <w:t xml:space="preserve">s </w:t>
      </w:r>
      <w:r w:rsidR="007F690D">
        <w:t>(Zwietering et al. 1990</w:t>
      </w:r>
      <w:r w:rsidR="007F690D" w:rsidRPr="0080765B">
        <w:rPr>
          <w:color w:val="FF0000"/>
        </w:rPr>
        <w:t>]</w:t>
      </w:r>
      <w:r w:rsidR="007F690D">
        <w:rPr>
          <w:color w:val="FF0000"/>
        </w:rPr>
        <w:t xml:space="preserve"> </w:t>
      </w:r>
      <w:r w:rsidR="004A68D1">
        <w:t>are</w:t>
      </w:r>
      <w:r w:rsidR="007F690D">
        <w:t xml:space="preserve"> chosen</w:t>
      </w:r>
      <w:r>
        <w:t xml:space="preserve"> for this project to fit.</w:t>
      </w:r>
    </w:p>
    <w:p w14:paraId="1BA8B2A7" w14:textId="77777777" w:rsidR="00176497" w:rsidRDefault="00176497" w:rsidP="004E2F44">
      <w:pPr>
        <w:rPr>
          <w:shd w:val="clear" w:color="auto" w:fill="FFFFFF"/>
        </w:rPr>
      </w:pPr>
    </w:p>
    <w:p w14:paraId="60E26FBB" w14:textId="6DF0F875" w:rsidR="004E2F44" w:rsidRDefault="004E2F44" w:rsidP="00303392">
      <w:pPr>
        <w:rPr>
          <w:shd w:val="clear" w:color="auto" w:fill="FFFFFF"/>
        </w:rPr>
      </w:pPr>
    </w:p>
    <w:p w14:paraId="50789EC2" w14:textId="3E6F54DD" w:rsidR="00176497" w:rsidRDefault="00176497" w:rsidP="00303392">
      <w:pPr>
        <w:rPr>
          <w:shd w:val="clear" w:color="auto" w:fill="FFFFFF"/>
        </w:rPr>
      </w:pPr>
    </w:p>
    <w:p w14:paraId="50177AB3" w14:textId="77777777" w:rsidR="00176497" w:rsidRDefault="00176497" w:rsidP="00303392">
      <w:pPr>
        <w:rPr>
          <w:shd w:val="clear" w:color="auto" w:fill="FFFFFF"/>
        </w:rPr>
      </w:pPr>
    </w:p>
    <w:p w14:paraId="78545938" w14:textId="56EFB19A" w:rsidR="004E2F44" w:rsidRDefault="004E2F44" w:rsidP="00303392">
      <w:pPr>
        <w:rPr>
          <w:shd w:val="clear" w:color="auto" w:fill="FFFFFF"/>
        </w:rPr>
      </w:pPr>
    </w:p>
    <w:p w14:paraId="447D4F51" w14:textId="5B1A468B" w:rsidR="004E2F44" w:rsidRDefault="00176497" w:rsidP="00303392">
      <w:pPr>
        <w:rPr>
          <w:shd w:val="clear" w:color="auto" w:fill="FFFFFF"/>
        </w:rPr>
      </w:pPr>
      <w:r w:rsidRPr="00905195">
        <w:rPr>
          <w:shd w:val="clear" w:color="auto" w:fill="FFFFFF"/>
        </w:rPr>
        <w:t>– polynomial, logistic and Gompertz model</w:t>
      </w:r>
      <w:r>
        <w:rPr>
          <w:shd w:val="clear" w:color="auto" w:fill="FFFFFF"/>
        </w:rPr>
        <w:t xml:space="preserve"> —</w:t>
      </w:r>
    </w:p>
    <w:p w14:paraId="1A1126D4" w14:textId="0FDB3318" w:rsidR="004A68D1" w:rsidRPr="004A68D1" w:rsidRDefault="004A68D1" w:rsidP="00303392">
      <w:del w:id="14" w:author="hu, zongyi" w:date="2021-01-20T16:30:00Z">
        <w:r w:rsidRPr="0025797A" w:rsidDel="00305B44">
          <w:delText xml:space="preserve">In ecology and evolution, we concern a lot about how organisms interact with the biotic and abiotic factors, which constantly affect the population size, cause that in nature the population is always evolving. For further understand the mechanism behind it, to study the population size arranging along the time, which could give us a lot of information for analysis, is essential and strictly significant. </w:delText>
        </w:r>
      </w:del>
    </w:p>
    <w:p w14:paraId="584B98FF" w14:textId="350347C3" w:rsidR="00AC5DFF" w:rsidRDefault="00AC5DFF" w:rsidP="00303392">
      <w:pPr>
        <w:rPr>
          <w:shd w:val="clear" w:color="auto" w:fill="FFFFFF"/>
        </w:rPr>
      </w:pPr>
      <w:r>
        <w:rPr>
          <w:shd w:val="clear" w:color="auto" w:fill="FFFFFF"/>
        </w:rPr>
        <w:t xml:space="preserve">Model fitting as has several reasons to be used: </w:t>
      </w:r>
      <w:del w:id="15" w:author="hu, zongyi" w:date="2021-01-19T22:36:00Z">
        <w:r w:rsidR="00A359DF" w:rsidRPr="00A359DF" w:rsidDel="001636DF">
          <w:rPr>
            <w:i/>
            <w:iCs/>
            <w:shd w:val="clear" w:color="auto" w:fill="FFFFFF"/>
          </w:rPr>
          <w:delText>estimate distributional properties of variables, potentially conditional on other variables</w:delText>
        </w:r>
        <w:r w:rsidR="00F56647" w:rsidDel="001636DF">
          <w:rPr>
            <w:shd w:val="clear" w:color="auto" w:fill="FFFFFF"/>
          </w:rPr>
          <w:delText xml:space="preserve">, </w:delText>
        </w:r>
        <w:r w:rsidR="00956F21" w:rsidRPr="00A359DF" w:rsidDel="001636DF">
          <w:rPr>
            <w:i/>
            <w:iCs/>
            <w:shd w:val="clear" w:color="auto" w:fill="FFFFFF"/>
          </w:rPr>
          <w:delText xml:space="preserve">explore </w:delText>
        </w:r>
      </w:del>
      <w:ins w:id="16" w:author="hu, zongyi" w:date="2021-01-19T23:48:00Z">
        <w:r w:rsidR="00FE08A2">
          <w:rPr>
            <w:i/>
            <w:iCs/>
            <w:shd w:val="clear" w:color="auto" w:fill="FFFFFF"/>
          </w:rPr>
          <w:t xml:space="preserve">the </w:t>
        </w:r>
      </w:ins>
      <w:del w:id="17" w:author="hu, zongyi" w:date="2021-01-19T22:36:00Z">
        <w:r w:rsidR="00956F21" w:rsidRPr="00A359DF" w:rsidDel="001636DF">
          <w:rPr>
            <w:i/>
            <w:iCs/>
            <w:shd w:val="clear" w:color="auto" w:fill="FFFFFF"/>
          </w:rPr>
          <w:delText>relationship between variables</w:delText>
        </w:r>
        <w:r w:rsidR="007036B4" w:rsidRPr="00A359DF" w:rsidDel="001636DF">
          <w:rPr>
            <w:i/>
            <w:iCs/>
            <w:shd w:val="clear" w:color="auto" w:fill="FFFFFF"/>
          </w:rPr>
          <w:delText xml:space="preserve"> to make inferential statements about those relationships</w:delText>
        </w:r>
        <w:r w:rsidR="00F56647" w:rsidRPr="00A359DF" w:rsidDel="001636DF">
          <w:rPr>
            <w:i/>
            <w:iCs/>
            <w:shd w:val="clear" w:color="auto" w:fill="FFFFFF"/>
          </w:rPr>
          <w:delText>,</w:delText>
        </w:r>
        <w:r w:rsidR="00F56647" w:rsidDel="001636DF">
          <w:rPr>
            <w:shd w:val="clear" w:color="auto" w:fill="FFFFFF"/>
          </w:rPr>
          <w:delText xml:space="preserve"> </w:delText>
        </w:r>
        <w:r w:rsidR="00AB6A8E" w:rsidRPr="00AB6A8E" w:rsidDel="001636DF">
          <w:rPr>
            <w:i/>
            <w:iCs/>
            <w:shd w:val="clear" w:color="auto" w:fill="FFFFFF"/>
          </w:rPr>
          <w:delText>predict values of variables of interest conditional on values of other predictor variables, and characterize prediction uncertainty</w:delText>
        </w:r>
        <w:r w:rsidR="00AB6A8E" w:rsidRPr="00AB6A8E" w:rsidDel="001636DF">
          <w:rPr>
            <w:shd w:val="clear" w:color="auto" w:fill="FFFFFF"/>
          </w:rPr>
          <w:delText xml:space="preserve"> </w:delText>
        </w:r>
        <w:r w:rsidR="00DE3962" w:rsidDel="001636DF">
          <w:rPr>
            <w:shd w:val="clear" w:color="auto" w:fill="FFFFFF"/>
          </w:rPr>
          <w:delText xml:space="preserve">and so on, </w:delText>
        </w:r>
      </w:del>
      <w:del w:id="18" w:author="hu, zongyi" w:date="2021-01-19T23:08:00Z">
        <w:r w:rsidR="00043135" w:rsidDel="008E6F3E">
          <w:rPr>
            <w:shd w:val="clear" w:color="auto" w:fill="FFFFFF"/>
          </w:rPr>
          <w:delText>e</w:delText>
        </w:r>
        <w:r w:rsidR="00553E75" w:rsidDel="008E6F3E">
          <w:rPr>
            <w:shd w:val="clear" w:color="auto" w:fill="FFFFFF"/>
          </w:rPr>
          <w:delText>stimate the distribution of the variables</w:delText>
        </w:r>
        <w:r w:rsidR="00043135" w:rsidDel="008E6F3E">
          <w:rPr>
            <w:shd w:val="clear" w:color="auto" w:fill="FFFFFF"/>
          </w:rPr>
          <w:delText>[cite]</w:delText>
        </w:r>
        <w:r w:rsidR="00553E75" w:rsidDel="008E6F3E">
          <w:rPr>
            <w:shd w:val="clear" w:color="auto" w:fill="FFFFFF"/>
          </w:rPr>
          <w:delText>, study the relationship between the variables</w:delText>
        </w:r>
        <w:r w:rsidR="00043135" w:rsidDel="008E6F3E">
          <w:rPr>
            <w:shd w:val="clear" w:color="auto" w:fill="FFFFFF"/>
          </w:rPr>
          <w:delText>[cite]</w:delText>
        </w:r>
        <w:r w:rsidR="00553E75" w:rsidDel="008E6F3E">
          <w:rPr>
            <w:shd w:val="clear" w:color="auto" w:fill="FFFFFF"/>
          </w:rPr>
          <w:delText xml:space="preserve"> and make predictions. </w:delText>
        </w:r>
      </w:del>
    </w:p>
    <w:p w14:paraId="66D1A2E6" w14:textId="03720044" w:rsidR="00545B70" w:rsidRPr="00303392" w:rsidDel="00303392" w:rsidRDefault="00D3723E" w:rsidP="00303392">
      <w:pPr>
        <w:rPr>
          <w:del w:id="19" w:author="hu, zongyi" w:date="2021-01-19T20:34:00Z"/>
        </w:rPr>
      </w:pPr>
      <w:del w:id="20" w:author="hu, zongyi" w:date="2021-01-19T20:34:00Z">
        <w:r w:rsidRPr="00303392" w:rsidDel="00303392">
          <w:rPr>
            <w:shd w:val="clear" w:color="auto" w:fill="FFFFFF"/>
          </w:rPr>
          <w:delText>For example, even without the restriction form the environment, the growth of the population size itself is already a restriction of population growth, which is the philosophy</w:delText>
        </w:r>
      </w:del>
      <w:r w:rsidR="005959E5">
        <w:rPr>
          <w:shd w:val="clear" w:color="auto" w:fill="FFFFFF"/>
        </w:rPr>
        <w:t xml:space="preserve"> of</w:t>
      </w:r>
      <w:del w:id="21" w:author="hu, zongyi" w:date="2021-01-19T20:34:00Z">
        <w:r w:rsidRPr="00303392" w:rsidDel="00303392">
          <w:rPr>
            <w:shd w:val="clear" w:color="auto" w:fill="FFFFFF"/>
          </w:rPr>
          <w:delText xml:space="preserve"> the logistic model based on.</w:delText>
        </w:r>
      </w:del>
    </w:p>
    <w:p w14:paraId="714AD878" w14:textId="3A6E159C" w:rsidR="00647E83" w:rsidRPr="004E2F44" w:rsidRDefault="00FE08A2" w:rsidP="00647E83">
      <w:pPr>
        <w:rPr>
          <w:color w:val="C00000"/>
        </w:rPr>
      </w:pPr>
      <w:r>
        <w:t>The m</w:t>
      </w:r>
      <w:r w:rsidR="00E97A80">
        <w:t>odel</w:t>
      </w:r>
      <w:r>
        <w:t>-</w:t>
      </w:r>
      <w:r w:rsidR="00E97A80">
        <w:t xml:space="preserve">fitting has wildly application in </w:t>
      </w:r>
      <w:r w:rsidR="00647E83" w:rsidRPr="00647E83">
        <w:rPr>
          <w:color w:val="C00000"/>
        </w:rPr>
        <w:t xml:space="preserve">agriculture, </w:t>
      </w:r>
      <w:r w:rsidR="00B91EF9" w:rsidRPr="00647E83">
        <w:rPr>
          <w:color w:val="C00000"/>
        </w:rPr>
        <w:t>ecology</w:t>
      </w:r>
      <w:r w:rsidR="00647E83" w:rsidRPr="00647E83">
        <w:rPr>
          <w:color w:val="C00000"/>
        </w:rPr>
        <w:t>, medicine</w:t>
      </w:r>
      <w:r w:rsidR="00B91EF9">
        <w:rPr>
          <w:color w:val="C00000"/>
        </w:rPr>
        <w:t xml:space="preserve"> and </w:t>
      </w:r>
      <w:r w:rsidR="00EF7E84" w:rsidRPr="00EF7E84">
        <w:rPr>
          <w:color w:val="C00000"/>
        </w:rPr>
        <w:t>food safety</w:t>
      </w:r>
      <w:del w:id="22" w:author="hu, zongyi" w:date="2021-01-15T15:29:00Z">
        <w:r w:rsidR="00EF7E84" w:rsidRPr="00EF7E84" w:rsidDel="00B91EF9">
          <w:rPr>
            <w:color w:val="C00000"/>
          </w:rPr>
          <w:delText xml:space="preserve"> risk assessment or bioengineering</w:delText>
        </w:r>
        <w:r w:rsidR="00647E83" w:rsidRPr="00647E83" w:rsidDel="00B91EF9">
          <w:rPr>
            <w:color w:val="C00000"/>
          </w:rPr>
          <w:delText xml:space="preserve"> economy</w:delText>
        </w:r>
      </w:del>
      <w:r w:rsidR="00647E83">
        <w:t xml:space="preserve">. </w:t>
      </w:r>
    </w:p>
    <w:p w14:paraId="0FA7E660" w14:textId="376CCCF8" w:rsidR="00647E83" w:rsidRDefault="00647E83" w:rsidP="00647E83">
      <w:r>
        <w:t xml:space="preserve"> </w:t>
      </w:r>
      <w:del w:id="23" w:author="hu, zongyi" w:date="2021-01-13T20:39:00Z">
        <w:r w:rsidDel="00647E83">
          <w:delText xml:space="preserve">Bacteria are the </w:delText>
        </w:r>
      </w:del>
      <w:del w:id="24" w:author="hu, zongyi" w:date="2021-01-15T15:30:00Z">
        <w:r w:rsidR="00DE0694" w:rsidDel="00DE0694">
          <w:delText>wildest</w:delText>
        </w:r>
      </w:del>
      <w:del w:id="25" w:author="hu, zongyi" w:date="2021-01-13T20:39:00Z">
        <w:r w:rsidDel="00647E83">
          <w:delText xml:space="preserve"> spread abundant lifeforms on earth. Being present in every ecosystem, including the human body.</w:delText>
        </w:r>
        <w:r w:rsidRPr="005648CA" w:rsidDel="00647E83">
          <w:delText xml:space="preserve"> obtaining an accurate cell number of the bacteria for downstream applications</w:delText>
        </w:r>
      </w:del>
    </w:p>
    <w:p w14:paraId="7BCC6152" w14:textId="7607B294" w:rsidR="00CF371D" w:rsidDel="00647E83" w:rsidRDefault="00185093" w:rsidP="00E3755B">
      <w:pPr>
        <w:rPr>
          <w:del w:id="26" w:author="hu, zongyi" w:date="2021-01-13T20:31:00Z"/>
        </w:rPr>
      </w:pPr>
      <w:del w:id="27" w:author="hu, zongyi" w:date="2021-01-13T20:31:00Z">
        <w:r w:rsidDel="00647E83">
          <w:delText xml:space="preserve">Measuring the growth rate of bacteria is a fundamental microbiological and has widespread use in basic research. As well as in agricultural and industrial applications. </w:delText>
        </w:r>
      </w:del>
    </w:p>
    <w:p w14:paraId="1FE8B9D1" w14:textId="77777777" w:rsidR="0062657F" w:rsidRDefault="0062657F" w:rsidP="00E3755B"/>
    <w:p w14:paraId="3AFA50AE" w14:textId="77777777" w:rsidR="00E3755B" w:rsidRPr="00BB0153" w:rsidRDefault="00E3755B" w:rsidP="00E3755B"/>
    <w:p w14:paraId="2FF5EBAB" w14:textId="77777777" w:rsidR="00E3755B" w:rsidRDefault="00E3755B" w:rsidP="00E3755B">
      <w:pPr>
        <w:rPr>
          <w:b/>
          <w:bCs/>
        </w:rPr>
      </w:pPr>
      <w:r w:rsidRPr="001C71AF">
        <w:rPr>
          <w:b/>
          <w:bCs/>
        </w:rPr>
        <w:t>Methods</w:t>
      </w:r>
    </w:p>
    <w:p w14:paraId="48827E02" w14:textId="140C2CC7" w:rsidR="009430BF" w:rsidRDefault="00E3755B" w:rsidP="00E3755B">
      <w:r w:rsidRPr="00527543">
        <w:t>{states briefly how each of the scripting languages (bash,</w:t>
      </w:r>
      <w:r w:rsidR="00AA1CDA">
        <w:t xml:space="preserve"> git,</w:t>
      </w:r>
      <w:r w:rsidRPr="00527543">
        <w:t xml:space="preserve"> R, Python) was used and what packages within them were used and a justification of why.}</w:t>
      </w:r>
    </w:p>
    <w:p w14:paraId="321E7BED" w14:textId="53A9EC1C" w:rsidR="003B20C2" w:rsidRDefault="003B20C2" w:rsidP="00E3755B">
      <w:r>
        <w:t>///////////////////</w:t>
      </w:r>
    </w:p>
    <w:p w14:paraId="228F1EF3" w14:textId="0263E3DE" w:rsidR="0046784B" w:rsidRDefault="009430BF" w:rsidP="0025797A">
      <w:pPr>
        <w:rPr>
          <w:rFonts w:ascii="Arial" w:hAnsi="Arial" w:cs="Arial"/>
          <w:b/>
          <w:bCs/>
          <w:color w:val="333333"/>
          <w:sz w:val="23"/>
          <w:szCs w:val="23"/>
          <w:shd w:val="clear" w:color="auto" w:fill="FFFFFF"/>
        </w:rPr>
      </w:pPr>
      <w:r w:rsidRPr="00397AE1">
        <w:rPr>
          <w:b/>
          <w:bCs/>
        </w:rPr>
        <w:t xml:space="preserve">2.1    </w:t>
      </w:r>
      <w:r w:rsidR="00C87712" w:rsidRPr="00397AE1">
        <w:rPr>
          <w:rFonts w:ascii="Arial" w:hAnsi="Arial" w:cs="Arial"/>
          <w:b/>
          <w:bCs/>
          <w:color w:val="333333"/>
          <w:sz w:val="23"/>
          <w:szCs w:val="23"/>
          <w:shd w:val="clear" w:color="auto" w:fill="FFFFFF"/>
        </w:rPr>
        <w:t>Computing tools</w:t>
      </w:r>
    </w:p>
    <w:p w14:paraId="2FE258C8" w14:textId="68ECE59E" w:rsidR="00CD30C6" w:rsidRPr="00CD30C6" w:rsidRDefault="00CD30C6" w:rsidP="00CD30C6">
      <w:r>
        <w:t>***</w:t>
      </w:r>
      <w:r w:rsidRPr="00CD30C6">
        <w:t>Data processing, model fitting and results</w:t>
      </w:r>
      <w:r w:rsidR="00DC7AE6">
        <w:t xml:space="preserve"> in</w:t>
      </w:r>
      <w:r w:rsidRPr="00CD30C6">
        <w:t xml:space="preserve"> visualization are performed with R due to its excellent graphing capability and numerous packages for statistical analysis and data handling, including reshape2, min</w:t>
      </w:r>
      <w:r w:rsidR="00DC7AE6">
        <w:t>i</w:t>
      </w:r>
      <w:r w:rsidRPr="00CD30C6">
        <w:t>pack.</w:t>
      </w:r>
      <w:r w:rsidR="00DC7AE6">
        <w:t xml:space="preserve"> </w:t>
      </w:r>
      <w:r w:rsidRPr="00CD30C6">
        <w:t>lm and ggplot2 packages used in this program. Python is an ideal tool to build an automated workflow to analy</w:t>
      </w:r>
      <w:r w:rsidR="0020274B">
        <w:t>s</w:t>
      </w:r>
      <w:r w:rsidRPr="00CD30C6">
        <w:t>e data with the subprocess module, especially useful when the program involves many different languages. Therefore, I use shell commands in Python script to run R scripts and compile LATEX to create the report, which guarantees this program is fully reproducible.</w:t>
      </w:r>
    </w:p>
    <w:p w14:paraId="4D296DB3" w14:textId="77777777" w:rsidR="00CD30C6" w:rsidRDefault="00CD30C6" w:rsidP="0025797A">
      <w:pPr>
        <w:rPr>
          <w:rFonts w:ascii="Arial" w:hAnsi="Arial" w:cs="Arial"/>
          <w:b/>
          <w:bCs/>
          <w:color w:val="333333"/>
          <w:sz w:val="23"/>
          <w:szCs w:val="23"/>
          <w:shd w:val="clear" w:color="auto" w:fill="FFFFFF"/>
        </w:rPr>
      </w:pPr>
    </w:p>
    <w:p w14:paraId="65F0A8D5" w14:textId="77777777" w:rsidR="0046784B" w:rsidRDefault="0046784B" w:rsidP="0046784B">
      <w:pPr>
        <w:rPr>
          <w:shd w:val="clear" w:color="auto" w:fill="FFFFFF"/>
        </w:rPr>
      </w:pPr>
      <w:r>
        <w:rPr>
          <w:shd w:val="clear" w:color="auto" w:fill="FFFFFF"/>
        </w:rPr>
        <w:t>R: non-linear model fitting,</w:t>
      </w:r>
    </w:p>
    <w:p w14:paraId="7BA331D7" w14:textId="77777777" w:rsidR="0046784B" w:rsidRDefault="0046784B" w:rsidP="0046784B">
      <w:pPr>
        <w:rPr>
          <w:shd w:val="clear" w:color="auto" w:fill="FFFFFF"/>
        </w:rPr>
      </w:pPr>
      <w:r>
        <w:rPr>
          <w:shd w:val="clear" w:color="auto" w:fill="FFFFFF"/>
        </w:rPr>
        <w:t>Python: subprocess the Rscript</w:t>
      </w:r>
    </w:p>
    <w:p w14:paraId="790F5884" w14:textId="5BF80410" w:rsidR="0046784B" w:rsidRDefault="0046784B" w:rsidP="0046784B">
      <w:pPr>
        <w:rPr>
          <w:shd w:val="clear" w:color="auto" w:fill="FFFFFF"/>
        </w:rPr>
      </w:pPr>
      <w:r>
        <w:rPr>
          <w:shd w:val="clear" w:color="auto" w:fill="FFFFFF"/>
        </w:rPr>
        <w:t>Git: upload the scripts</w:t>
      </w:r>
    </w:p>
    <w:p w14:paraId="54C0B4B3" w14:textId="5D71A440" w:rsidR="003B20C2" w:rsidRDefault="003B20C2" w:rsidP="0046784B">
      <w:pPr>
        <w:rPr>
          <w:shd w:val="clear" w:color="auto" w:fill="FFFFFF"/>
        </w:rPr>
      </w:pPr>
    </w:p>
    <w:p w14:paraId="6BB7235C" w14:textId="5A15DEAB" w:rsidR="003B20C2" w:rsidRDefault="003B20C2" w:rsidP="0046784B">
      <w:pPr>
        <w:rPr>
          <w:shd w:val="clear" w:color="auto" w:fill="FFFFFF"/>
        </w:rPr>
      </w:pPr>
      <w:r>
        <w:rPr>
          <w:shd w:val="clear" w:color="auto" w:fill="FFFFFF"/>
        </w:rPr>
        <w:t>///////////////////</w:t>
      </w:r>
    </w:p>
    <w:p w14:paraId="139CC06E" w14:textId="75872A60" w:rsidR="003B20C2" w:rsidRDefault="003B20C2" w:rsidP="003B20C2">
      <w:pPr>
        <w:rPr>
          <w:b/>
          <w:bCs/>
        </w:rPr>
      </w:pPr>
      <w:r>
        <w:rPr>
          <w:shd w:val="clear" w:color="auto" w:fill="FFFFFF"/>
        </w:rPr>
        <w:t>2.2</w:t>
      </w:r>
      <w:r>
        <w:rPr>
          <w:b/>
          <w:bCs/>
        </w:rPr>
        <w:t xml:space="preserve"> </w:t>
      </w:r>
      <w:r w:rsidRPr="00397AE1">
        <w:rPr>
          <w:b/>
          <w:bCs/>
        </w:rPr>
        <w:t>data set</w:t>
      </w:r>
    </w:p>
    <w:p w14:paraId="58CE6702" w14:textId="48B1B2F0" w:rsidR="003B20C2" w:rsidRPr="00A036A5" w:rsidRDefault="003B20C2" w:rsidP="0046784B">
      <w:r>
        <w:t xml:space="preserve">285 </w:t>
      </w:r>
      <w:r w:rsidRPr="00BA5860">
        <w:rPr>
          <w:color w:val="C00000"/>
        </w:rPr>
        <w:t>data set</w:t>
      </w:r>
      <w:r>
        <w:rPr>
          <w:color w:val="C00000"/>
        </w:rPr>
        <w:t>s</w:t>
      </w:r>
      <w:r w:rsidRPr="00BA5860">
        <w:rPr>
          <w:color w:val="C00000"/>
        </w:rPr>
        <w:t xml:space="preserve"> </w:t>
      </w:r>
      <w:r>
        <w:t>were collected from published works</w:t>
      </w:r>
      <w:r w:rsidR="00CC7905">
        <w:t>,</w:t>
      </w:r>
      <w:r>
        <w:t xml:space="preserve"> study microbes</w:t>
      </w:r>
      <w:r w:rsidR="00CC7905">
        <w:t xml:space="preserve"> and </w:t>
      </w:r>
      <w:r w:rsidR="00CC7905" w:rsidRPr="00CC7905">
        <w:t>phytoplankton</w:t>
      </w:r>
      <w:r w:rsidR="00CC7905">
        <w:t xml:space="preserve">, </w:t>
      </w:r>
      <w:r>
        <w:t xml:space="preserve">contain populational growth data. </w:t>
      </w:r>
    </w:p>
    <w:p w14:paraId="5B5EAE8A" w14:textId="60D0AC8A" w:rsidR="003B20C2" w:rsidRDefault="003B20C2" w:rsidP="0046784B">
      <w:r>
        <w:t>///////////////////////</w:t>
      </w:r>
    </w:p>
    <w:p w14:paraId="545104EC" w14:textId="2FAFF178" w:rsidR="0025797A" w:rsidRDefault="0025797A" w:rsidP="0025797A">
      <w:pPr>
        <w:rPr>
          <w:b/>
          <w:bCs/>
        </w:rPr>
      </w:pPr>
      <w:r w:rsidRPr="00397AE1">
        <w:rPr>
          <w:b/>
          <w:bCs/>
        </w:rPr>
        <w:t>2.</w:t>
      </w:r>
      <w:r w:rsidR="00414FAD">
        <w:rPr>
          <w:b/>
          <w:bCs/>
        </w:rPr>
        <w:t>2</w:t>
      </w:r>
      <w:r w:rsidRPr="00397AE1">
        <w:rPr>
          <w:b/>
          <w:bCs/>
        </w:rPr>
        <w:t xml:space="preserve">    Models and Equations </w:t>
      </w:r>
    </w:p>
    <w:p w14:paraId="4336BB15" w14:textId="2BFAA547" w:rsidR="0025797A" w:rsidRPr="00397AE1" w:rsidRDefault="0025797A" w:rsidP="0025797A">
      <w:pPr>
        <w:rPr>
          <w:b/>
          <w:bCs/>
        </w:rPr>
      </w:pPr>
      <w:r>
        <w:rPr>
          <w:b/>
          <w:bCs/>
        </w:rPr>
        <w:t>2.</w:t>
      </w:r>
      <w:r w:rsidR="00414FAD">
        <w:rPr>
          <w:b/>
          <w:bCs/>
        </w:rPr>
        <w:t>2</w:t>
      </w:r>
      <w:r>
        <w:rPr>
          <w:b/>
          <w:bCs/>
        </w:rPr>
        <w:t>.1 models and the biological meaning of the parameters</w:t>
      </w:r>
    </w:p>
    <w:p w14:paraId="25B3FD4E" w14:textId="0536DC91" w:rsidR="0025797A" w:rsidRDefault="0025797A" w:rsidP="0025797A">
      <w:r>
        <w:t xml:space="preserve">The linear cubic model, </w:t>
      </w:r>
      <w:r w:rsidRPr="00320D4C">
        <w:t xml:space="preserve">mechanistic </w:t>
      </w:r>
      <w:r>
        <w:t>logistic model and Gompertz model [</w:t>
      </w:r>
      <w:r>
        <w:rPr>
          <w:rFonts w:ascii="Arial" w:hAnsi="Arial" w:cs="Arial"/>
          <w:color w:val="333333"/>
          <w:sz w:val="23"/>
          <w:szCs w:val="23"/>
          <w:shd w:val="clear" w:color="auto" w:fill="FFFFFF"/>
        </w:rPr>
        <w:t>Zwietering et. al., 1990</w:t>
      </w:r>
      <w:r>
        <w:t>] are chosen in this project to evaluate the data set respectively</w:t>
      </w:r>
      <w:r w:rsidRPr="009430BF">
        <w:t xml:space="preserve">. </w:t>
      </w:r>
      <w:r w:rsidRPr="00DB4185">
        <w:t>The model</w:t>
      </w:r>
      <w:r>
        <w:t>s</w:t>
      </w:r>
      <w:r w:rsidRPr="00DB4185">
        <w:t xml:space="preserve"> split the curves of bacterial </w:t>
      </w:r>
      <w:r>
        <w:t xml:space="preserve">population </w:t>
      </w:r>
      <w:r w:rsidRPr="00DB4185">
        <w:t xml:space="preserve">growth into three </w:t>
      </w:r>
      <w:r>
        <w:t>phases</w:t>
      </w:r>
      <w:r w:rsidRPr="00DB4185">
        <w:t>: the lag</w:t>
      </w:r>
      <w:r>
        <w:t xml:space="preserve"> phase at the beginning</w:t>
      </w:r>
      <w:r w:rsidRPr="00DB4185">
        <w:t xml:space="preserve"> and</w:t>
      </w:r>
      <w:r>
        <w:t xml:space="preserve"> the</w:t>
      </w:r>
      <w:r w:rsidRPr="00DB4185">
        <w:t xml:space="preserve"> stationary </w:t>
      </w:r>
      <w:r>
        <w:t>phase at the end</w:t>
      </w:r>
      <w:r w:rsidR="00DC7AE6">
        <w:t xml:space="preserve">, those two phases </w:t>
      </w:r>
      <w:r>
        <w:t>have</w:t>
      </w:r>
      <w:r w:rsidRPr="00DB4185">
        <w:t xml:space="preserve"> the specific growth rate </w:t>
      </w:r>
      <w:r>
        <w:t>of</w:t>
      </w:r>
      <w:r w:rsidRPr="00DB4185">
        <w:t xml:space="preserve"> zero</w:t>
      </w:r>
      <w:r>
        <w:t>,</w:t>
      </w:r>
      <w:r w:rsidRPr="00DB4185">
        <w:t xml:space="preserve"> and the exponential </w:t>
      </w:r>
      <w:r>
        <w:t>phase</w:t>
      </w:r>
      <w:r w:rsidRPr="00DB4185">
        <w:t xml:space="preserve"> where the bacterial population increases </w:t>
      </w:r>
      <w:r w:rsidR="00DC7AE6">
        <w:t xml:space="preserve">nearly </w:t>
      </w:r>
      <w:r w:rsidRPr="00DB4185">
        <w:t>linearly over time</w:t>
      </w:r>
      <w:r w:rsidR="00DC7AE6">
        <w:t>,</w:t>
      </w:r>
      <w:r>
        <w:t xml:space="preserve"> </w:t>
      </w:r>
      <w:r w:rsidR="00DC7AE6">
        <w:t xml:space="preserve">which </w:t>
      </w:r>
      <w:r>
        <w:t>correspond</w:t>
      </w:r>
      <w:r w:rsidR="00DC7AE6">
        <w:t>ed</w:t>
      </w:r>
      <w:r>
        <w:t xml:space="preserve"> to the parameter: r_max in model equations.</w:t>
      </w:r>
      <w:r w:rsidRPr="009430BF">
        <w:t xml:space="preserve"> </w:t>
      </w:r>
      <w:r>
        <w:t>In reality, however, the population doesn’t growth promptly after getting into the new environment. So, t</w:t>
      </w:r>
      <w:r w:rsidRPr="009430BF">
        <w:t>o capture the lag</w:t>
      </w:r>
      <w:r>
        <w:t xml:space="preserve"> </w:t>
      </w:r>
      <w:r w:rsidRPr="009430BF">
        <w:t xml:space="preserve">phase, </w:t>
      </w:r>
      <w:r>
        <w:t xml:space="preserve">the </w:t>
      </w:r>
      <w:r w:rsidRPr="009430BF">
        <w:t>more complicated growth model</w:t>
      </w:r>
      <w:r>
        <w:t xml:space="preserve">: </w:t>
      </w:r>
      <w:r>
        <w:lastRenderedPageBreak/>
        <w:t>Gompertz model</w:t>
      </w:r>
      <w:r>
        <w:fldChar w:fldCharType="begin"/>
      </w:r>
      <w:r>
        <w:instrText xml:space="preserve"> ADDIN ZOTERO_ITEM CSL_CITATION {"citationID":"BlPH4sCk","properties":{"formattedCitation":"[1]","plainCitation":"[1]","noteIndex":0},"citationItems":[{"id":253,"uris":["http://zotero.org/users/6427775/items/VKJZ8MJT"],"uri":["http://zotero.org/users/6427775/items/VKJZ8MJT"],"itemData":{"id":253,"type":"article-journal","container-title":"Applied and Environmental Microbiology","DOI":"10.1128/AEM.56.6.1875-1881.1990","ISSN":"0099-2240, 1098-5336","issue":"6","language":"en","page":"1875-1881","source":"DOI.org (Crossref)","title":"Modeling of the Bacterial Growth Curve","volume":"56","author":[{"family":"Zwietering","given":"M. H."},{"family":"Jongenburger","given":"I."},{"family":"Rombouts","given":"F. M."},{"family":"Riet","given":"K.","non-dropping-particle":"van 't"}],"issued":{"date-parts":[["1990"]]}}}],"schema":"https://github.com/citation-style-language/schema/raw/master/csl-citation.json"} </w:instrText>
      </w:r>
      <w:r>
        <w:fldChar w:fldCharType="separate"/>
      </w:r>
      <w:r w:rsidRPr="00373098">
        <w:rPr>
          <w:rFonts w:ascii="等线" w:eastAsia="等线" w:hAnsi="等线"/>
        </w:rPr>
        <w:t>[1]</w:t>
      </w:r>
      <w:r>
        <w:fldChar w:fldCharType="end"/>
      </w:r>
      <w:r w:rsidRPr="009430BF">
        <w:t xml:space="preserve"> </w:t>
      </w:r>
      <w:r>
        <w:t xml:space="preserve">was </w:t>
      </w:r>
      <w:r w:rsidR="00DC7AE6">
        <w:t>introduced in this project</w:t>
      </w:r>
      <w:r>
        <w:t xml:space="preserve"> </w:t>
      </w:r>
      <w:r w:rsidRPr="009430BF">
        <w:t>which is asymmetrical compared with the logistic</w:t>
      </w:r>
      <w:r>
        <w:t xml:space="preserve"> </w:t>
      </w:r>
      <w:r w:rsidRPr="009430BF">
        <w:t>model</w:t>
      </w:r>
      <w:r>
        <w:t xml:space="preserve"> and has one more parameter t_lag to represent the last time point before the population exponentially growth</w:t>
      </w:r>
      <w:r w:rsidRPr="009430BF">
        <w:t xml:space="preserve">. </w:t>
      </w:r>
      <w:r>
        <w:t xml:space="preserve">The other two parameters used in this model fitting is N_0 and N_max, </w:t>
      </w:r>
      <w:r w:rsidR="00DC7AE6">
        <w:t xml:space="preserve">respectively </w:t>
      </w:r>
      <w:r>
        <w:t>represent</w:t>
      </w:r>
      <w:r w:rsidR="00DC7AE6">
        <w:t>s</w:t>
      </w:r>
      <w:r>
        <w:t xml:space="preserve"> the logarithm of minimum and maximum population size in data.</w:t>
      </w:r>
    </w:p>
    <w:p w14:paraId="050969AA" w14:textId="19F57B46" w:rsidR="0025797A" w:rsidRPr="000B525A" w:rsidRDefault="0025797A" w:rsidP="0025797A">
      <w:pPr>
        <w:rPr>
          <w:b/>
          <w:bCs/>
        </w:rPr>
      </w:pPr>
      <w:r w:rsidRPr="000B525A">
        <w:rPr>
          <w:b/>
          <w:bCs/>
        </w:rPr>
        <w:t>2.</w:t>
      </w:r>
      <w:r w:rsidR="00414FAD">
        <w:rPr>
          <w:b/>
          <w:bCs/>
        </w:rPr>
        <w:t>2</w:t>
      </w:r>
      <w:r w:rsidRPr="000B525A">
        <w:rPr>
          <w:b/>
          <w:bCs/>
        </w:rPr>
        <w:t>.2 equations</w:t>
      </w:r>
    </w:p>
    <w:p w14:paraId="55274771" w14:textId="77777777" w:rsidR="0025797A" w:rsidRDefault="0025797A" w:rsidP="0025797A">
      <w:pPr>
        <w:pStyle w:val="a7"/>
        <w:numPr>
          <w:ilvl w:val="0"/>
          <w:numId w:val="1"/>
        </w:numPr>
      </w:pPr>
      <w:r w:rsidRPr="009430BF">
        <w:t>polynomial</w:t>
      </w:r>
      <w:r>
        <w:t xml:space="preserve"> cubic model</w:t>
      </w:r>
    </w:p>
    <w:p w14:paraId="5EECAC17" w14:textId="77777777" w:rsidR="0025797A" w:rsidRDefault="0025797A" w:rsidP="0025797A">
      <w:pPr>
        <w:pStyle w:val="a7"/>
      </w:pPr>
    </w:p>
    <w:p w14:paraId="3892D9BA" w14:textId="77777777" w:rsidR="0025797A" w:rsidRDefault="0025797A" w:rsidP="0025797A">
      <w:pPr>
        <w:pStyle w:val="a7"/>
      </w:pPr>
    </w:p>
    <w:p w14:paraId="74B79992" w14:textId="77777777" w:rsidR="0025797A" w:rsidRDefault="0025797A" w:rsidP="0025797A">
      <w:pPr>
        <w:pStyle w:val="a7"/>
        <w:numPr>
          <w:ilvl w:val="0"/>
          <w:numId w:val="1"/>
        </w:numPr>
      </w:pPr>
      <w:r>
        <w:t xml:space="preserve">logistic model </w:t>
      </w:r>
    </w:p>
    <w:p w14:paraId="428B708C" w14:textId="77777777" w:rsidR="0025797A" w:rsidRDefault="0025797A" w:rsidP="0025797A">
      <w:pPr>
        <w:pStyle w:val="a7"/>
      </w:pPr>
    </w:p>
    <w:p w14:paraId="7A698419" w14:textId="77777777" w:rsidR="0025797A" w:rsidRDefault="0025797A" w:rsidP="0025797A">
      <w:pPr>
        <w:pStyle w:val="a7"/>
      </w:pPr>
    </w:p>
    <w:p w14:paraId="3CFD99BC" w14:textId="77777777" w:rsidR="0025797A" w:rsidRDefault="0025797A" w:rsidP="0025797A">
      <w:pPr>
        <w:pStyle w:val="a7"/>
        <w:numPr>
          <w:ilvl w:val="0"/>
          <w:numId w:val="1"/>
        </w:numPr>
      </w:pPr>
      <w:r>
        <w:t>Gompertz model</w:t>
      </w:r>
    </w:p>
    <w:p w14:paraId="67FF9570" w14:textId="77777777" w:rsidR="0025797A" w:rsidRDefault="0025797A" w:rsidP="0025797A">
      <w:pPr>
        <w:pStyle w:val="a7"/>
      </w:pPr>
      <w:del w:id="28" w:author="hu, zongyi" w:date="2021-01-14T16:48:00Z">
        <w:r w:rsidDel="00CB19E6">
          <w:delText>The Gompertz model is an extremely flexible mathematical model and hence its widespread use in many disciplines. It was introduced in 1825 to describe the mortality of humans.</w:delText>
        </w:r>
        <w:r w:rsidDel="00CB19E6">
          <w:fldChar w:fldCharType="begin"/>
        </w:r>
        <w:r w:rsidDel="00CB19E6">
          <w:delInstrText xml:space="preserve"> ADDIN ZOTERO_ITEM CSL_CITATION {"citationID":"0v8pXd3b","properties":{"formattedCitation":"[2]","plainCitation":"[2]","noteIndex":0},"citationItems":[{"id":255,"uris":["http://zotero.org/users/6427775/items/DA6LY29W"],"uri":["http://zotero.org/users/6427775/items/DA6LY29W"],"itemData":{"id":255,"type":"article-journal","abstract":"Most of the models of microbial growth in food are Empirical algebraic, of which the Gompertz model is the most notable, Rate equations, mostly variants of the Verhulst’s logistic model, or Population Dynamics models, which can be deterministic and continuous or stochastic and discrete. The models of the </w:delInstrText>
        </w:r>
        <w:r w:rsidDel="00CB19E6">
          <w:rPr>
            <w:rFonts w:ascii="MS Gothic" w:eastAsia="MS Gothic" w:hAnsi="MS Gothic" w:cs="MS Gothic" w:hint="eastAsia"/>
          </w:rPr>
          <w:delInstrText>ﬁ</w:delInstrText>
        </w:r>
        <w:r w:rsidDel="00CB19E6">
          <w:delInstrText xml:space="preserve">rst two kinds only address net growth and hence cannot account for cell mortality that can occur at any phase of the growth. Almost invariably, several alternative models of all three types can describe the same set of experimental growth data. This lack of uniqueness is by itself a reason to question any mechanistic interpretation of growth parameters obtained by curve </w:delInstrText>
        </w:r>
        <w:r w:rsidDel="00CB19E6">
          <w:rPr>
            <w:rFonts w:ascii="MS Gothic" w:eastAsia="MS Gothic" w:hAnsi="MS Gothic" w:cs="MS Gothic" w:hint="eastAsia"/>
          </w:rPr>
          <w:delInstrText>ﬁ</w:delInstrText>
        </w:r>
        <w:r w:rsidDel="00CB19E6">
          <w:delInstrText>tting alone. As argued, all the variants of the Verhulst’s model, including the Baranyi-Roberts model, are empirical phenomenological models in a rate equation form. None provides any mechanistic insight or has inherent advantage over the others. In principle, models of all three kinds can predict non-isothermal growth patterns from isothermal data. Thus a modeler should choose the simplest and most convenient model for this purpose. There is no reason to assume that the dependence of the “maximum speci</w:delInstrText>
        </w:r>
        <w:r w:rsidDel="00CB19E6">
          <w:rPr>
            <w:rFonts w:ascii="MS Gothic" w:eastAsia="MS Gothic" w:hAnsi="MS Gothic" w:cs="MS Gothic" w:hint="eastAsia"/>
          </w:rPr>
          <w:delInstrText>ﬁ</w:delInstrText>
        </w:r>
        <w:r w:rsidDel="00CB19E6">
          <w:delInstrText>c growth rate</w:delInstrText>
        </w:r>
        <w:r w:rsidDel="00CB19E6">
          <w:rPr>
            <w:rFonts w:ascii="等线" w:eastAsia="等线" w:hAnsi="等线" w:cs="等线" w:hint="eastAsia"/>
          </w:rPr>
          <w:delInstrText>”</w:delInstrText>
        </w:r>
        <w:r w:rsidDel="00CB19E6">
          <w:delInstrText xml:space="preserve"> on temperature, pH, water activity, or other factors follows the original or modi</w:delInstrText>
        </w:r>
        <w:r w:rsidDel="00CB19E6">
          <w:rPr>
            <w:rFonts w:ascii="MS Gothic" w:eastAsia="MS Gothic" w:hAnsi="MS Gothic" w:cs="MS Gothic" w:hint="eastAsia"/>
          </w:rPr>
          <w:delInstrText>ﬁ</w:delInstrText>
        </w:r>
        <w:r w:rsidDel="00CB19E6">
          <w:delInstrText>ed versions of the Arrhenius model, as the success of Ratkowsky</w:delInstrText>
        </w:r>
        <w:r w:rsidDel="00CB19E6">
          <w:rPr>
            <w:rFonts w:ascii="等线" w:eastAsia="等线" w:hAnsi="等线" w:cs="等线" w:hint="eastAsia"/>
          </w:rPr>
          <w:delInstrText>’</w:delInstrText>
        </w:r>
        <w:r w:rsidDel="00CB19E6">
          <w:delInstrText>s square root model testi</w:delInstrText>
        </w:r>
        <w:r w:rsidDel="00CB19E6">
          <w:rPr>
            <w:rFonts w:ascii="MS Gothic" w:eastAsia="MS Gothic" w:hAnsi="MS Gothic" w:cs="MS Gothic" w:hint="eastAsia"/>
          </w:rPr>
          <w:delInstrText>ﬁ</w:delInstrText>
        </w:r>
        <w:r w:rsidDel="00CB19E6">
          <w:delInstrText>es. Most sigmoid isothermal growth curves require three adjustable parameters for their mathematical description and growth curves showing a peak at least four. Although frequently observed, there is no theoretical reason that these growth parameters should always rise and fall in unison in response to changes in external conditions. Thus quantifying the effect of an environmental factor on microbial growth require that all the growth parameters are addressed, not just the “maximum speci</w:delInstrText>
        </w:r>
        <w:r w:rsidDel="00CB19E6">
          <w:rPr>
            <w:rFonts w:ascii="MS Gothic" w:eastAsia="MS Gothic" w:hAnsi="MS Gothic" w:cs="MS Gothic" w:hint="eastAsia"/>
          </w:rPr>
          <w:delInstrText>ﬁ</w:delInstrText>
        </w:r>
        <w:r w:rsidDel="00CB19E6">
          <w:delInstrText>c growth rate.</w:delInstrText>
        </w:r>
        <w:r w:rsidDel="00CB19E6">
          <w:rPr>
            <w:rFonts w:ascii="等线" w:eastAsia="等线" w:hAnsi="等线" w:cs="等线" w:hint="eastAsia"/>
          </w:rPr>
          <w:delInstrText>”</w:delInstrText>
        </w:r>
        <w:r w:rsidDel="00CB19E6">
          <w:delInstrText xml:space="preserve"> Different methods to determine the “lag time” often yield different values, demonstrating that it is a poorly de</w:delInstrText>
        </w:r>
        <w:r w:rsidDel="00CB19E6">
          <w:rPr>
            <w:rFonts w:ascii="MS Gothic" w:eastAsia="MS Gothic" w:hAnsi="MS Gothic" w:cs="MS Gothic" w:hint="eastAsia"/>
          </w:rPr>
          <w:delInstrText>ﬁ</w:delInstrText>
        </w:r>
        <w:r w:rsidDel="00CB19E6">
          <w:delInstrText xml:space="preserve">ned growth parameter. The combined effect of several factors, such as temperature and pH or aw, need not be </w:delInstrText>
        </w:r>
        <w:r w:rsidDel="00CB19E6">
          <w:rPr>
            <w:rFonts w:ascii="等线" w:eastAsia="等线" w:hAnsi="等线" w:cs="等线" w:hint="eastAsia"/>
          </w:rPr>
          <w:delInstrText>“</w:delInstrText>
        </w:r>
        <w:r w:rsidDel="00CB19E6">
          <w:delInstrText>multiplicative</w:delInstrText>
        </w:r>
        <w:r w:rsidDel="00CB19E6">
          <w:rPr>
            <w:rFonts w:ascii="等线" w:eastAsia="等线" w:hAnsi="等线" w:cs="等线" w:hint="eastAsia"/>
          </w:rPr>
          <w:delInstrText>”</w:delInstrText>
        </w:r>
        <w:r w:rsidDel="00CB19E6">
          <w:delInstrText xml:space="preserve"> and therefore ought to be revealed experimentally. This might not be always feasible, but keeping the notion in mind will eliminate theoretical assumptions that are hard to con</w:delInstrText>
        </w:r>
        <w:r w:rsidDel="00CB19E6">
          <w:rPr>
            <w:rFonts w:ascii="MS Gothic" w:eastAsia="MS Gothic" w:hAnsi="MS Gothic" w:cs="MS Gothic" w:hint="eastAsia"/>
          </w:rPr>
          <w:delInstrText>ﬁ</w:delInstrText>
        </w:r>
        <w:r w:rsidDel="00CB19E6">
          <w:delInstrText xml:space="preserve">rm. Modern mathematical software allows to model growing or dying microbial populations where cell division and mortality occur simultaneously and can be used to explain how different growth patterns emerge. But at least in the near future, practical problems, like translating a varying temperature into a corresponding microbial growth curve, will be solved with empirical rate models, which despite not being “mechanistic” are perfectly suitable for this purpose.","container-title":"Critical Reviews in Food Science and Nutrition","DOI":"10.1080/10408398.2011.570463","ISSN":"1040-8398, 1549-7852","issue":"10","journalAbbreviation":"Critical Reviews in Food Science and Nutrition","language":"en","page":"917-945","source":"DOI.org (Crossref)","title":"Microbial Growth Curves: What the Models Tell Us and What They Cannot","title-short":"Microbial Growth Curves","volume":"51","author":[{"family":"Peleg","given":"Micha"},{"family":"Corradini","given":"Maria G."}],"issued":{"date-parts":[["2011",12]]}}}],"schema":"https://github.com/citation-style-language/schema/raw/master/csl-citation.json"} </w:delInstrText>
        </w:r>
        <w:r w:rsidDel="00CB19E6">
          <w:fldChar w:fldCharType="separate"/>
        </w:r>
        <w:r w:rsidRPr="00197979" w:rsidDel="00CB19E6">
          <w:rPr>
            <w:rFonts w:ascii="等线" w:eastAsia="等线" w:hAnsi="等线"/>
          </w:rPr>
          <w:delText>[2]</w:delText>
        </w:r>
        <w:r w:rsidDel="00CB19E6">
          <w:fldChar w:fldCharType="end"/>
        </w:r>
      </w:del>
    </w:p>
    <w:p w14:paraId="470690DE" w14:textId="77777777" w:rsidR="003B20C2" w:rsidRDefault="003B20C2" w:rsidP="001A7EF3"/>
    <w:p w14:paraId="7EBEB73C" w14:textId="711B7FE6" w:rsidR="001A7EF3" w:rsidRDefault="003B20C2" w:rsidP="001A7EF3">
      <w:r>
        <w:t>//////////////////////////////</w:t>
      </w:r>
    </w:p>
    <w:p w14:paraId="08D3AB19" w14:textId="3E5B677A" w:rsidR="00414FAD" w:rsidRDefault="001A7EF3" w:rsidP="001A7EF3">
      <w:pPr>
        <w:rPr>
          <w:rFonts w:ascii="Arial" w:hAnsi="Arial" w:cs="Arial"/>
          <w:b/>
          <w:bCs/>
          <w:color w:val="333333"/>
          <w:sz w:val="23"/>
          <w:szCs w:val="23"/>
          <w:shd w:val="clear" w:color="auto" w:fill="FFFFFF"/>
        </w:rPr>
      </w:pPr>
      <w:r w:rsidRPr="00337DCC">
        <w:rPr>
          <w:rFonts w:ascii="Arial" w:hAnsi="Arial" w:cs="Arial"/>
          <w:b/>
          <w:bCs/>
          <w:color w:val="333333"/>
          <w:sz w:val="23"/>
          <w:szCs w:val="23"/>
          <w:shd w:val="clear" w:color="auto" w:fill="FFFFFF"/>
        </w:rPr>
        <w:t>2.</w:t>
      </w:r>
      <w:r w:rsidR="00414FAD">
        <w:rPr>
          <w:rFonts w:ascii="Arial" w:hAnsi="Arial" w:cs="Arial"/>
          <w:b/>
          <w:bCs/>
          <w:color w:val="333333"/>
          <w:sz w:val="23"/>
          <w:szCs w:val="23"/>
          <w:shd w:val="clear" w:color="auto" w:fill="FFFFFF"/>
        </w:rPr>
        <w:t>3</w:t>
      </w:r>
      <w:r w:rsidRPr="00337DCC">
        <w:rPr>
          <w:rFonts w:ascii="Arial" w:hAnsi="Arial" w:cs="Arial"/>
          <w:b/>
          <w:bCs/>
          <w:color w:val="333333"/>
          <w:sz w:val="23"/>
          <w:szCs w:val="23"/>
          <w:shd w:val="clear" w:color="auto" w:fill="FFFFFF"/>
        </w:rPr>
        <w:t xml:space="preserve"> </w:t>
      </w:r>
      <w:r w:rsidR="00414FAD">
        <w:rPr>
          <w:rFonts w:ascii="Arial" w:hAnsi="Arial" w:cs="Arial"/>
          <w:b/>
          <w:bCs/>
          <w:color w:val="333333"/>
          <w:sz w:val="23"/>
          <w:szCs w:val="23"/>
          <w:shd w:val="clear" w:color="auto" w:fill="FFFFFF"/>
        </w:rPr>
        <w:t>Model fitting</w:t>
      </w:r>
    </w:p>
    <w:p w14:paraId="7CD4C9D8" w14:textId="05CE038E" w:rsidR="00337DCC" w:rsidRDefault="00414FAD" w:rsidP="001A7EF3">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 xml:space="preserve">2.3.1 </w:t>
      </w:r>
      <w:r w:rsidR="002E27F5">
        <w:rPr>
          <w:rFonts w:ascii="Arial" w:hAnsi="Arial" w:cs="Arial"/>
          <w:b/>
          <w:bCs/>
          <w:color w:val="333333"/>
          <w:sz w:val="23"/>
          <w:szCs w:val="23"/>
          <w:shd w:val="clear" w:color="auto" w:fill="FFFFFF"/>
        </w:rPr>
        <w:t>data</w:t>
      </w:r>
      <w:r w:rsidR="00277A05">
        <w:rPr>
          <w:rFonts w:ascii="Arial" w:hAnsi="Arial" w:cs="Arial"/>
          <w:b/>
          <w:bCs/>
          <w:color w:val="333333"/>
          <w:sz w:val="23"/>
          <w:szCs w:val="23"/>
          <w:shd w:val="clear" w:color="auto" w:fill="FFFFFF"/>
        </w:rPr>
        <w:t xml:space="preserve"> standardization </w:t>
      </w:r>
      <w:r w:rsidR="00E37BE2">
        <w:rPr>
          <w:rFonts w:ascii="Arial" w:hAnsi="Arial" w:cs="Arial"/>
          <w:b/>
          <w:bCs/>
          <w:color w:val="333333"/>
          <w:sz w:val="23"/>
          <w:szCs w:val="23"/>
          <w:shd w:val="clear" w:color="auto" w:fill="FFFFFF"/>
        </w:rPr>
        <w:t>(data.R)</w:t>
      </w:r>
    </w:p>
    <w:p w14:paraId="7A6C6DF7" w14:textId="38CE4BFA" w:rsidR="00277A05" w:rsidRPr="00277A05" w:rsidRDefault="00555E24" w:rsidP="00277A05">
      <w:r w:rsidRPr="00555E24">
        <w:rPr>
          <w:rFonts w:ascii="Arial" w:hAnsi="Arial" w:cs="Arial"/>
          <w:color w:val="333333"/>
          <w:sz w:val="23"/>
          <w:szCs w:val="23"/>
          <w:shd w:val="clear" w:color="auto" w:fill="FFFFFF"/>
        </w:rPr>
        <w:t>1.</w:t>
      </w:r>
      <w:r>
        <w:rPr>
          <w:rFonts w:ascii="Arial" w:hAnsi="Arial" w:cs="Arial"/>
          <w:color w:val="333333"/>
          <w:sz w:val="23"/>
          <w:szCs w:val="23"/>
          <w:shd w:val="clear" w:color="auto" w:fill="FFFFFF"/>
        </w:rPr>
        <w:t xml:space="preserve"> </w:t>
      </w:r>
      <w:r w:rsidRPr="00555E24">
        <w:t>delete the population size of negative numbers which do not have any biological meaning.</w:t>
      </w:r>
    </w:p>
    <w:p w14:paraId="642A6E5D" w14:textId="3ADCE49A" w:rsidR="00555E24" w:rsidRDefault="00555E24" w:rsidP="00555E24">
      <w:r>
        <w:t>2.</w:t>
      </w:r>
      <w:r w:rsidRPr="00555E24">
        <w:t xml:space="preserve"> </w:t>
      </w:r>
      <w:r>
        <w:t>The population size in each data</w:t>
      </w:r>
      <w:r w:rsidRPr="004525F5">
        <w:t xml:space="preserve"> set w</w:t>
      </w:r>
      <w:r>
        <w:t>as</w:t>
      </w:r>
      <w:r w:rsidRPr="004525F5">
        <w:t xml:space="preserve"> </w:t>
      </w:r>
      <w:r>
        <w:t xml:space="preserve">log-transformed for better analysing when the population growth is still in the </w:t>
      </w:r>
      <w:r w:rsidRPr="0002588D">
        <w:t xml:space="preserve">lag phase </w:t>
      </w:r>
      <w:r>
        <w:t>with too small size and comparing the Gompertz model, which models the log-transformed variables, with other two models when calculating the AICc, AIC and BIC value of each model in the identical standard.</w:t>
      </w:r>
    </w:p>
    <w:p w14:paraId="473AB7F8" w14:textId="77777777" w:rsidR="0009342C" w:rsidRDefault="0009342C" w:rsidP="00555E24"/>
    <w:p w14:paraId="438531BE" w14:textId="3CC09CA5" w:rsidR="008E42BA" w:rsidRDefault="003B20C2" w:rsidP="001A7EF3">
      <w:r>
        <w:t xml:space="preserve">2.3.2 </w:t>
      </w:r>
      <w:r w:rsidR="008E42BA" w:rsidRPr="00C21C0D">
        <w:rPr>
          <w:b/>
          <w:bCs/>
        </w:rPr>
        <w:t>models fitting on experimental data sets</w:t>
      </w:r>
      <w:r w:rsidR="008E42BA">
        <w:rPr>
          <w:b/>
          <w:bCs/>
        </w:rPr>
        <w:t xml:space="preserve"> </w:t>
      </w:r>
      <w:r w:rsidR="008E42BA">
        <w:t>(Gompertz.R and Logistic.R)</w:t>
      </w:r>
    </w:p>
    <w:p w14:paraId="59D7C22A" w14:textId="77777777" w:rsidR="00005434" w:rsidRDefault="002E27F5" w:rsidP="008E42BA">
      <w:r>
        <w:t xml:space="preserve">Two </w:t>
      </w:r>
      <w:r w:rsidR="008E42BA" w:rsidRPr="008E42BA">
        <w:t xml:space="preserve">parallel R scripts, Gompertz.R and Logistic.R. were written containing the functions to operate the model fitting, and through criteria comparison return needed data. </w:t>
      </w:r>
    </w:p>
    <w:p w14:paraId="5F52D82F" w14:textId="77777777" w:rsidR="00005434" w:rsidRDefault="00005434" w:rsidP="00005434">
      <w:pPr>
        <w:pStyle w:val="a7"/>
        <w:numPr>
          <w:ilvl w:val="0"/>
          <w:numId w:val="4"/>
        </w:numPr>
      </w:pPr>
      <w:r>
        <w:t>define the model_logistic and model_gompertz functions to return the equations of logistic and Gompertz models.</w:t>
      </w:r>
    </w:p>
    <w:p w14:paraId="52EA23D1" w14:textId="3CAAD59A" w:rsidR="0074533B" w:rsidRDefault="008E42BA" w:rsidP="0074533B">
      <w:pPr>
        <w:pStyle w:val="a7"/>
        <w:numPr>
          <w:ilvl w:val="0"/>
          <w:numId w:val="4"/>
        </w:numPr>
      </w:pPr>
      <w:r>
        <w:t xml:space="preserve">parameter </w:t>
      </w:r>
      <w:r w:rsidR="0074533B" w:rsidRPr="0074533B">
        <w:t>estimation: the methods of estimating the preliminary parameters as starting value to fit the models will be represented in table1</w:t>
      </w:r>
      <w:r w:rsidR="00005434">
        <w:t>.</w:t>
      </w:r>
    </w:p>
    <w:p w14:paraId="154A4811" w14:textId="391F1D83" w:rsidR="00D23CE2" w:rsidDel="00005434" w:rsidRDefault="00D23CE2" w:rsidP="008E42BA">
      <w:pPr>
        <w:pStyle w:val="a7"/>
        <w:rPr>
          <w:del w:id="29" w:author="hu, zongyi" w:date="2021-01-20T22:05:00Z"/>
        </w:rPr>
      </w:pPr>
      <w:del w:id="30" w:author="hu, zongyi" w:date="2021-01-20T22:05:00Z">
        <w:r w:rsidDel="00005434">
          <w:delText>In logistic fitting process, the preliminary estimation of N_0 and N_max is the minimum and maximum population size of each data sets, same as Gompertz model but the logarithm of population size.</w:delText>
        </w:r>
        <w:r w:rsidR="008601CC" w:rsidDel="00005434">
          <w:delText xml:space="preserve"> If the data size is too small, in these </w:delText>
        </w:r>
        <w:r w:rsidR="008601CC" w:rsidDel="00005434">
          <w:lastRenderedPageBreak/>
          <w:delText xml:space="preserve">scripts is less than 5 points, the slope of the linear model fit will be used as the preliminary r_max, else the </w:delText>
        </w:r>
        <w:r w:rsidR="00327CDD" w:rsidDel="00005434">
          <w:delText>middle 60% data will be used to be fitted in linear model and get the slope of the models as r_max in logistic models, while in Gompertz, as it is prone to face the</w:delText>
        </w:r>
        <w:r w:rsidR="00BA13D3" w:rsidDel="00005434">
          <w:delText xml:space="preserve"> problem that the</w:delText>
        </w:r>
        <w:r w:rsidR="00327CDD" w:rsidDel="00005434">
          <w:delText xml:space="preserve"> </w:delText>
        </w:r>
        <w:r w:rsidR="00BA13D3" w:rsidDel="00005434">
          <w:delText xml:space="preserve">model parameters are not </w:delText>
        </w:r>
        <w:r w:rsidR="00BA13D3" w:rsidRPr="00BA13D3" w:rsidDel="00005434">
          <w:delText>identifiable</w:delText>
        </w:r>
        <w:r w:rsidR="008E42BA" w:rsidDel="00005434">
          <w:delText>, the more robust method was used by using the data points within the 20%-95% population size.</w:delText>
        </w:r>
      </w:del>
    </w:p>
    <w:p w14:paraId="4AD95760" w14:textId="4B71D292" w:rsidR="00005434" w:rsidRDefault="0074533B" w:rsidP="002D695B">
      <w:pPr>
        <w:pStyle w:val="a7"/>
        <w:numPr>
          <w:ilvl w:val="0"/>
          <w:numId w:val="4"/>
        </w:numPr>
      </w:pPr>
      <w:r w:rsidRPr="00C21C0D">
        <w:t>Sample the starting value 1000 times around the preliminary starting values with the factor of 0.2 follow the normal distribution</w:t>
      </w:r>
      <w:r>
        <w:t>.</w:t>
      </w:r>
    </w:p>
    <w:p w14:paraId="134F70AB" w14:textId="3B0376D8" w:rsidR="00005434" w:rsidRDefault="0074533B" w:rsidP="00005434">
      <w:pPr>
        <w:pStyle w:val="a7"/>
        <w:numPr>
          <w:ilvl w:val="0"/>
          <w:numId w:val="4"/>
        </w:numPr>
      </w:pPr>
      <w:r>
        <w:t xml:space="preserve">In </w:t>
      </w:r>
      <w:r w:rsidR="006E5162" w:rsidRPr="006E5162">
        <w:t>GuessStart function: fitting the models using the nlsLM() function from minpack.lm package in R. It is possible to fail when fitting the non-linear model with too far-reach starting value, so within the function, using the tryCatch function in base R to return the error and avoid stop the whole process.</w:t>
      </w:r>
    </w:p>
    <w:p w14:paraId="69A219D9" w14:textId="20CDE68E" w:rsidR="00005434" w:rsidRDefault="0074533B" w:rsidP="00005434">
      <w:pPr>
        <w:pStyle w:val="a7"/>
        <w:numPr>
          <w:ilvl w:val="0"/>
          <w:numId w:val="4"/>
        </w:numPr>
      </w:pPr>
      <w:r>
        <w:t>Repeat</w:t>
      </w:r>
      <w:r w:rsidRPr="0074533B">
        <w:t xml:space="preserve"> the GuessStart function fitting 1000 different starting values sampled in step 3 for each model.</w:t>
      </w:r>
    </w:p>
    <w:p w14:paraId="3809DD83" w14:textId="13E7D084" w:rsidR="00C21C0D" w:rsidRPr="00E3639A" w:rsidRDefault="009D4692" w:rsidP="00E3639A">
      <w:pPr>
        <w:pStyle w:val="a7"/>
        <w:numPr>
          <w:ilvl w:val="0"/>
          <w:numId w:val="4"/>
        </w:numPr>
      </w:pPr>
      <w:r>
        <w:t>Comparing</w:t>
      </w:r>
      <w:r w:rsidR="006939EC" w:rsidRPr="006939EC">
        <w:t xml:space="preserve"> the 1000 results and return the best successful-fitting result with lowest AICc, which contains the evaluation data: AICc, AIC, BIC and R^2, starting values of parameters used and the plot point predicted by the predict() function in base R. The AIC and BIC values are calculated by the in-built function in R. To calculate the AICc, the equation: </w:t>
      </w:r>
      <w:r w:rsidR="006939EC" w:rsidRPr="006939EC">
        <w:rPr>
          <w:color w:val="C00000"/>
        </w:rPr>
        <w:t xml:space="preserve">XXX </w:t>
      </w:r>
      <w:r w:rsidR="006939EC" w:rsidRPr="006939EC">
        <w:t>was used. Besides, the R square calculation equation is</w:t>
      </w:r>
      <w:r w:rsidR="006939EC">
        <w:t xml:space="preserve"> </w:t>
      </w:r>
      <w:r w:rsidR="006939EC" w:rsidRPr="006939EC">
        <w:rPr>
          <w:color w:val="C00000"/>
        </w:rPr>
        <w:t>XXX</w:t>
      </w:r>
      <w:r w:rsidR="00324459">
        <w:t>.</w:t>
      </w:r>
    </w:p>
    <w:p w14:paraId="33C223A9" w14:textId="6484C3FD" w:rsidR="00970448" w:rsidRDefault="00370239" w:rsidP="00E3639A">
      <w:pPr>
        <w:rPr>
          <w:b/>
          <w:bCs/>
        </w:rPr>
      </w:pPr>
      <w:r w:rsidRPr="00C21C0D">
        <w:rPr>
          <w:b/>
          <w:bCs/>
        </w:rPr>
        <w:t>2.</w:t>
      </w:r>
      <w:r w:rsidR="00970448" w:rsidRPr="00C21C0D">
        <w:rPr>
          <w:b/>
          <w:bCs/>
        </w:rPr>
        <w:t>3.3</w:t>
      </w:r>
      <w:r w:rsidRPr="00C21C0D">
        <w:rPr>
          <w:b/>
          <w:bCs/>
        </w:rPr>
        <w:t xml:space="preserve"> </w:t>
      </w:r>
      <w:r w:rsidR="00E3639A">
        <w:rPr>
          <w:b/>
          <w:bCs/>
        </w:rPr>
        <w:t>compare models and visualization (Compare_Models_and_plot.R)</w:t>
      </w:r>
    </w:p>
    <w:p w14:paraId="69A850D3" w14:textId="77777777" w:rsidR="004E444C" w:rsidRDefault="004E444C" w:rsidP="004E444C">
      <w:r>
        <w:t>1. read the evaluation data and predict plot points got from step 2.3.2.</w:t>
      </w:r>
    </w:p>
    <w:p w14:paraId="7931A543" w14:textId="77777777" w:rsidR="004E444C" w:rsidRDefault="004E444C" w:rsidP="004E444C">
      <w:r>
        <w:t>2. using the lm() function to fit the cubic linear model to the data sets and get the same evaluation data as logistic and Gompertz model.</w:t>
      </w:r>
    </w:p>
    <w:p w14:paraId="009DE9CA" w14:textId="77777777" w:rsidR="004E444C" w:rsidRDefault="004E444C" w:rsidP="004E444C">
      <w:r>
        <w:t>3. write the evaluation data of three models in the data frame and using them to compare the goodness-of-fit of each model.</w:t>
      </w:r>
    </w:p>
    <w:p w14:paraId="5F4C8E6A" w14:textId="451E93F8" w:rsidR="00EB6E23" w:rsidRPr="00397AE1" w:rsidRDefault="004E444C" w:rsidP="004E444C">
      <w:pPr>
        <w:rPr>
          <w:b/>
          <w:bCs/>
        </w:rPr>
      </w:pPr>
      <w:r>
        <w:t>4. plot the actual data points overlap with predicted lines to visualize the effects of the fitting.</w:t>
      </w:r>
    </w:p>
    <w:p w14:paraId="0EB0342F" w14:textId="6B751A78" w:rsidR="003B20C2" w:rsidRPr="0046784B" w:rsidRDefault="00A5699A" w:rsidP="003B20C2">
      <w:r>
        <w:t>////////////////////</w:t>
      </w:r>
    </w:p>
    <w:p w14:paraId="39A2289E" w14:textId="3EB740D8" w:rsidR="00506BEE" w:rsidRDefault="00032979" w:rsidP="00E3755B">
      <w:pPr>
        <w:rPr>
          <w:rFonts w:ascii="Arial" w:hAnsi="Arial" w:cs="Arial"/>
          <w:sz w:val="29"/>
          <w:szCs w:val="29"/>
          <w:shd w:val="clear" w:color="auto" w:fill="E4E8EE"/>
        </w:rPr>
      </w:pPr>
      <w:r>
        <w:rPr>
          <w:rFonts w:ascii="Arial" w:hAnsi="Arial" w:cs="Arial"/>
          <w:sz w:val="29"/>
          <w:szCs w:val="29"/>
          <w:shd w:val="clear" w:color="auto" w:fill="E4E8EE"/>
        </w:rPr>
        <w:t>2.</w:t>
      </w:r>
      <w:r w:rsidR="00970448">
        <w:rPr>
          <w:rFonts w:ascii="Arial" w:hAnsi="Arial" w:cs="Arial"/>
          <w:sz w:val="29"/>
          <w:szCs w:val="29"/>
          <w:shd w:val="clear" w:color="auto" w:fill="E4E8EE"/>
        </w:rPr>
        <w:t>4</w:t>
      </w:r>
      <w:r>
        <w:rPr>
          <w:rFonts w:ascii="Arial" w:hAnsi="Arial" w:cs="Arial"/>
          <w:sz w:val="29"/>
          <w:szCs w:val="29"/>
          <w:shd w:val="clear" w:color="auto" w:fill="E4E8EE"/>
        </w:rPr>
        <w:t xml:space="preserve"> model selection</w:t>
      </w:r>
    </w:p>
    <w:p w14:paraId="562E1E18" w14:textId="721BAABF" w:rsidR="00E977E1" w:rsidRPr="00032979" w:rsidRDefault="002616FD" w:rsidP="00032979">
      <w:r w:rsidRPr="002616FD">
        <w:t>To compare the goodness-of-fit of the models, rather than the conventional null hypothesis testing approach, The AICc, AIC and BIC were adopted as model selection criteria. In which several competing hypotheses are simultaneously confronted and among model selection criteria, AIC and AICc are generally favoured because it has its foundation in Kullback–Leibler information theory [AIC site(3)].</w:t>
      </w:r>
      <w:r w:rsidR="009F0420">
        <w:t xml:space="preserve"> </w:t>
      </w:r>
      <w:del w:id="31" w:author="hu, zongyi" w:date="2021-01-20T22:45:00Z">
        <w:r w:rsidR="00F278FC" w:rsidDel="000D6274">
          <w:delText>Besides, the R-square value will also be listed in the s</w:delText>
        </w:r>
        <w:r w:rsidR="00F278FC" w:rsidRPr="00F278FC" w:rsidDel="000D6274">
          <w:delText>upplementary Information</w:delText>
        </w:r>
        <w:r w:rsidR="00F278FC" w:rsidDel="000D6274">
          <w:delText xml:space="preserve"> session with other results as a consult.</w:delText>
        </w:r>
      </w:del>
    </w:p>
    <w:p w14:paraId="1F156A20" w14:textId="77777777" w:rsidR="00E35E6E" w:rsidRPr="00F94956" w:rsidRDefault="00E35E6E" w:rsidP="00E3755B"/>
    <w:p w14:paraId="01662AAF" w14:textId="0ACF9DB2" w:rsidR="00E3755B" w:rsidRDefault="00E3755B" w:rsidP="00E3755B">
      <w:pPr>
        <w:rPr>
          <w:b/>
          <w:bCs/>
        </w:rPr>
      </w:pPr>
      <w:r w:rsidRPr="001C71AF">
        <w:rPr>
          <w:b/>
          <w:bCs/>
        </w:rPr>
        <w:lastRenderedPageBreak/>
        <w:t>Results</w:t>
      </w:r>
    </w:p>
    <w:p w14:paraId="43BDC485" w14:textId="77777777" w:rsidR="00EC70F4" w:rsidRDefault="00E37311" w:rsidP="00E3755B">
      <w:r>
        <w:rPr>
          <w:b/>
          <w:bCs/>
        </w:rPr>
        <w:t xml:space="preserve">Generally, </w:t>
      </w:r>
      <w:r>
        <w:t xml:space="preserve">all the models were fitted without major problems and all the data sets were fitted successfully by cubic and logistic models, 277 by Gompertz model. </w:t>
      </w:r>
    </w:p>
    <w:p w14:paraId="1B3B6D5E" w14:textId="5A3C07FC" w:rsidR="00E37311" w:rsidRDefault="00E37311" w:rsidP="00C97B13">
      <w:pPr>
        <w:rPr>
          <w:b/>
          <w:bCs/>
        </w:rPr>
      </w:pPr>
      <w:r>
        <w:t xml:space="preserve">The typical fitted model visualizations look like </w:t>
      </w:r>
      <w:r w:rsidR="00EC70F4">
        <w:t>(</w:t>
      </w:r>
      <w:r>
        <w:t>figure.1</w:t>
      </w:r>
      <w:r w:rsidR="00EC70F4">
        <w:t>)</w:t>
      </w:r>
      <w:r>
        <w:t xml:space="preserve">. </w:t>
      </w:r>
      <w:r w:rsidR="00C97B13">
        <w:t>The plot of the fitted curves shows that</w:t>
      </w:r>
      <w:r>
        <w:t xml:space="preserve"> all three models fitted well, the big difference between the Gompertz model and the other 2 models are the ability of catch the lag phrase, which follows the </w:t>
      </w:r>
      <w:r w:rsidRPr="00E37311">
        <w:rPr>
          <w:color w:val="FF0000"/>
        </w:rPr>
        <w:t>…</w:t>
      </w:r>
      <w:r>
        <w:t>. No big difference from visualization comparison, so that more precise inference needs to be made by comparing the quantitative results, which in this project are comparison criteria: AICc, AIC and BIC.</w:t>
      </w:r>
    </w:p>
    <w:p w14:paraId="15E45348" w14:textId="170F1DAB" w:rsidR="00C85CDD" w:rsidRDefault="00F6741B" w:rsidP="00E3755B">
      <w:r>
        <w:t>By</w:t>
      </w:r>
      <w:r w:rsidR="00C85CDD">
        <w:t xml:space="preserve"> comparing the</w:t>
      </w:r>
      <w:r w:rsidR="00C85CDD" w:rsidRPr="00E419D1">
        <w:t xml:space="preserve"> </w:t>
      </w:r>
      <w:r w:rsidR="00C85CDD">
        <w:t xml:space="preserve">AICc, AIC and BIC value of each model in </w:t>
      </w:r>
      <w:r w:rsidR="00D702E0">
        <w:t>all</w:t>
      </w:r>
      <w:r w:rsidR="00C85CDD">
        <w:t xml:space="preserve"> fitted 277 data sets,</w:t>
      </w:r>
      <w:r w:rsidR="00D702E0">
        <w:t xml:space="preserve"> the winning frequencies of Gomeperts model are: 144, 203 and 199, of </w:t>
      </w:r>
      <w:r w:rsidR="00FE08A2">
        <w:t xml:space="preserve">the </w:t>
      </w:r>
      <w:r w:rsidR="00D702E0">
        <w:t xml:space="preserve">logistic model are: 114, 37 and 42, of </w:t>
      </w:r>
      <w:r w:rsidR="00FE08A2">
        <w:t xml:space="preserve">the </w:t>
      </w:r>
      <w:r w:rsidR="00D702E0">
        <w:t>cubic model are: 19, 37, 36.</w:t>
      </w:r>
      <w:r w:rsidR="00742DCA">
        <w:t xml:space="preserve"> By all means, the Gompertz model gave the best fit to the data</w:t>
      </w:r>
      <w:r w:rsidR="00E37311">
        <w:t xml:space="preserve"> (figure.2)</w:t>
      </w:r>
      <w:r w:rsidR="00742DCA">
        <w:t>.</w:t>
      </w:r>
      <w:r w:rsidR="0031604A">
        <w:t xml:space="preserve"> </w:t>
      </w:r>
    </w:p>
    <w:p w14:paraId="2D7E9DA5" w14:textId="27F879C3" w:rsidR="003731AE" w:rsidDel="00CD30C6" w:rsidRDefault="00052DBE" w:rsidP="003731AE">
      <w:pPr>
        <w:rPr>
          <w:del w:id="32" w:author="hu, zongyi" w:date="2021-01-20T19:00:00Z"/>
        </w:rPr>
      </w:pPr>
      <w:del w:id="33" w:author="hu, zongyi" w:date="2021-01-20T19:00:00Z">
        <w:r w:rsidDel="00CD30C6">
          <w:delText xml:space="preserve">Based on the results by </w:delText>
        </w:r>
      </w:del>
      <w:del w:id="34" w:author="hu, zongyi" w:date="2021-01-15T17:32:00Z">
        <w:r w:rsidR="003731AE" w:rsidRPr="003731AE" w:rsidDel="00F278FC">
          <w:delText>critically evaluates the results</w:delText>
        </w:r>
        <w:r w:rsidR="003731AE" w:rsidDel="00F278FC">
          <w:delText xml:space="preserve"> mainly by </w:delText>
        </w:r>
      </w:del>
      <w:del w:id="35" w:author="hu, zongyi" w:date="2021-01-20T19:00:00Z">
        <w:r w:rsidR="00BE77B1" w:rsidDel="00CD30C6">
          <w:delText xml:space="preserve">it </w:delText>
        </w:r>
        <w:r w:rsidR="003731AE" w:rsidDel="00CD30C6">
          <w:delText>shows</w:delText>
        </w:r>
        <w:r w:rsidR="003731AE" w:rsidRPr="003731AE" w:rsidDel="00CD30C6">
          <w:delText xml:space="preserve"> that</w:delText>
        </w:r>
        <w:r w:rsidR="00651433" w:rsidDel="00CD30C6">
          <w:delText>,</w:delText>
        </w:r>
        <w:r w:rsidR="003731AE" w:rsidRPr="003731AE" w:rsidDel="00CD30C6">
          <w:delText xml:space="preserve"> </w:delText>
        </w:r>
        <w:r w:rsidR="00CD30C6" w:rsidDel="00CD30C6">
          <w:delText>t</w:delText>
        </w:r>
        <w:r w:rsidR="003731AE" w:rsidDel="00CD30C6">
          <w:delText>he cubic linear model</w:delText>
        </w:r>
        <w:r w:rsidDel="00CD30C6">
          <w:delText xml:space="preserve"> and the </w:delText>
        </w:r>
        <w:r w:rsidR="003731AE" w:rsidDel="00CD30C6">
          <w:delText>non-linear logistic</w:delText>
        </w:r>
        <w:r w:rsidDel="00CD30C6">
          <w:delText xml:space="preserve"> model</w:delText>
        </w:r>
        <w:r w:rsidR="003731AE" w:rsidDel="00CD30C6">
          <w:delText xml:space="preserve"> </w:delText>
        </w:r>
        <w:r w:rsidR="003731AE" w:rsidRPr="003731AE" w:rsidDel="00CD30C6">
          <w:delText>give very similar results</w:delText>
        </w:r>
        <w:r w:rsidDel="00CD30C6">
          <w:delText xml:space="preserve"> and the </w:delText>
        </w:r>
        <w:r w:rsidR="003731AE" w:rsidDel="00CD30C6">
          <w:delText>Gompertz model stands out as the better model to predict the growth curve of the microbes</w:delText>
        </w:r>
        <w:r w:rsidR="003731AE" w:rsidRPr="003731AE" w:rsidDel="00CD30C6">
          <w:delText>.</w:delText>
        </w:r>
        <w:r w:rsidR="00187B86" w:rsidDel="00CD30C6">
          <w:delText xml:space="preserve"> The comparison values will be listed in the supplementary session.</w:delText>
        </w:r>
      </w:del>
    </w:p>
    <w:p w14:paraId="3D181EA2" w14:textId="1F54AA30" w:rsidR="00385717" w:rsidRPr="00385717" w:rsidRDefault="00385717" w:rsidP="003731AE">
      <w:pPr>
        <w:rPr>
          <w:shd w:val="clear" w:color="auto" w:fill="FFFFFF"/>
        </w:rPr>
      </w:pPr>
      <w:r>
        <w:rPr>
          <w:shd w:val="clear" w:color="auto" w:fill="FFFFFF"/>
        </w:rPr>
        <w:t xml:space="preserve">By </w:t>
      </w:r>
      <w:r w:rsidRPr="00905195">
        <w:rPr>
          <w:shd w:val="clear" w:color="auto" w:fill="FFFFFF"/>
        </w:rPr>
        <w:t>analy</w:t>
      </w:r>
      <w:r>
        <w:rPr>
          <w:shd w:val="clear" w:color="auto" w:fill="FFFFFF"/>
        </w:rPr>
        <w:t>sing</w:t>
      </w:r>
      <w:r w:rsidRPr="00905195">
        <w:rPr>
          <w:shd w:val="clear" w:color="auto" w:fill="FFFFFF"/>
        </w:rPr>
        <w:t xml:space="preserve"> and evaluat</w:t>
      </w:r>
      <w:r>
        <w:rPr>
          <w:shd w:val="clear" w:color="auto" w:fill="FFFFFF"/>
        </w:rPr>
        <w:t>ing</w:t>
      </w:r>
      <w:r w:rsidRPr="00905195">
        <w:rPr>
          <w:shd w:val="clear" w:color="auto" w:fill="FFFFFF"/>
        </w:rPr>
        <w:t xml:space="preserve"> the goodness-of-fit on population growth data of </w:t>
      </w:r>
      <w:r>
        <w:rPr>
          <w:shd w:val="clear" w:color="auto" w:fill="FFFFFF"/>
        </w:rPr>
        <w:t>the</w:t>
      </w:r>
      <w:r w:rsidRPr="00905195">
        <w:rPr>
          <w:shd w:val="clear" w:color="auto" w:fill="FFFFFF"/>
        </w:rPr>
        <w:t xml:space="preserve"> chosen models</w:t>
      </w:r>
    </w:p>
    <w:p w14:paraId="0D1429FC" w14:textId="6DD01EE6" w:rsidR="00A274B1" w:rsidRPr="00187B86" w:rsidDel="00187B86" w:rsidRDefault="00681B11" w:rsidP="00E3755B">
      <w:pPr>
        <w:rPr>
          <w:del w:id="36" w:author="hu, zongyi" w:date="2021-01-15T17:41:00Z"/>
          <w:color w:val="C00000"/>
        </w:rPr>
      </w:pPr>
      <w:del w:id="37" w:author="hu, zongyi" w:date="2021-01-15T17:39:00Z">
        <w:r w:rsidDel="00D90757">
          <w:delText xml:space="preserve">comparing the AIC of each model, we can see that the Gompertz model is the best model among those three models fitted in this article. The cubic linear model and logistic non-linear model do not have much difference in the </w:delText>
        </w:r>
      </w:del>
      <w:del w:id="38" w:author="hu, zongyi" w:date="2021-01-15T17:41:00Z">
        <w:r w:rsidR="00187B86" w:rsidDel="00187B86">
          <w:delText>goodness-of-fit</w:delText>
        </w:r>
      </w:del>
      <w:del w:id="39" w:author="hu, zongyi" w:date="2021-01-15T17:39:00Z">
        <w:r w:rsidDel="00D90757">
          <w:delText>.</w:delText>
        </w:r>
      </w:del>
    </w:p>
    <w:p w14:paraId="3A3CCBCC" w14:textId="78BA7240" w:rsidR="00A274B1" w:rsidRDefault="00A274B1" w:rsidP="00E3755B">
      <w:pPr>
        <w:rPr>
          <w:color w:val="C00000"/>
        </w:rPr>
      </w:pPr>
      <w:r w:rsidRPr="00A274B1">
        <w:rPr>
          <w:color w:val="C00000"/>
        </w:rPr>
        <w:t>Exam the residuals?</w:t>
      </w:r>
    </w:p>
    <w:p w14:paraId="23BDEA87" w14:textId="31A0BDEB" w:rsidR="00D74DCD" w:rsidRPr="00A274B1" w:rsidRDefault="00D74DCD" w:rsidP="00E3755B">
      <w:pPr>
        <w:rPr>
          <w:b/>
          <w:bCs/>
          <w:color w:val="C00000"/>
        </w:rPr>
      </w:pPr>
      <w:r>
        <w:rPr>
          <w:color w:val="C00000"/>
        </w:rPr>
        <w:t>Parameters’ confidential interval?</w:t>
      </w:r>
    </w:p>
    <w:p w14:paraId="47803C50" w14:textId="7A4D1083" w:rsidR="00E3755B" w:rsidRDefault="00E3755B" w:rsidP="00E3755B">
      <w:r w:rsidRPr="00BE5C30">
        <w:t>(</w:t>
      </w:r>
      <w:r>
        <w:t>plot histogram</w:t>
      </w:r>
      <w:r w:rsidRPr="00BE5C30">
        <w:t>)</w:t>
      </w:r>
    </w:p>
    <w:p w14:paraId="1D96A082" w14:textId="77777777" w:rsidR="00E3755B" w:rsidRPr="001C71AF" w:rsidRDefault="00E3755B" w:rsidP="00E3755B">
      <w:pPr>
        <w:rPr>
          <w:b/>
          <w:bCs/>
        </w:rPr>
      </w:pPr>
    </w:p>
    <w:p w14:paraId="48564973" w14:textId="2A09899F" w:rsidR="00C97B13" w:rsidRDefault="00E3755B" w:rsidP="00E3755B">
      <w:r w:rsidRPr="001C71AF">
        <w:rPr>
          <w:b/>
          <w:bCs/>
        </w:rPr>
        <w:t>Discussion</w:t>
      </w:r>
      <w:r>
        <w:t xml:space="preserve"> (</w:t>
      </w:r>
      <w:r w:rsidRPr="00396C97">
        <w:rPr>
          <w:i/>
          <w:iCs/>
        </w:rPr>
        <w:t>reminds the reader about what the original goals of the study were, states out key findings succinctly, and then discuss their implications in the wider context and then finished off with some caveats and a conclusion that delivers the final takeaway messages.</w:t>
      </w:r>
      <w:r>
        <w:t>)</w:t>
      </w:r>
    </w:p>
    <w:p w14:paraId="25E689BB" w14:textId="5B803EE2" w:rsidR="006D2C75" w:rsidRDefault="006D2C75" w:rsidP="00E3755B">
      <w:r>
        <w:t xml:space="preserve">The logistic model has one fewer parameter than do the </w:t>
      </w:r>
      <w:r w:rsidR="008370C5">
        <w:t xml:space="preserve">cubic and </w:t>
      </w:r>
      <w:r>
        <w:t>Gompertz equation and can be fitted to most of the data sets used in this study</w:t>
      </w:r>
      <w:r w:rsidR="00C84C25">
        <w:t>.</w:t>
      </w:r>
    </w:p>
    <w:p w14:paraId="5484E6E8" w14:textId="06DD4EC0" w:rsidR="005D5435" w:rsidRDefault="005D5435" w:rsidP="00E3755B">
      <w:r>
        <w:t>Generally</w:t>
      </w:r>
      <w:r w:rsidR="00813A69">
        <w:t>,</w:t>
      </w:r>
      <w:r>
        <w:t xml:space="preserve"> </w:t>
      </w:r>
      <w:r w:rsidR="007317D3">
        <w:t xml:space="preserve">although the Gompertz model is the best among the three models chosen int this project, </w:t>
      </w:r>
      <w:r>
        <w:t xml:space="preserve">the cubic model is good enough to roughly predict the population growth </w:t>
      </w:r>
      <w:r w:rsidR="007317D3">
        <w:t>kinetics</w:t>
      </w:r>
      <w:r>
        <w:t xml:space="preserve">, which can be used </w:t>
      </w:r>
      <w:r w:rsidR="007317D3">
        <w:t>as a</w:t>
      </w:r>
      <w:r>
        <w:t xml:space="preserve"> quick way of </w:t>
      </w:r>
      <w:r w:rsidR="007317D3">
        <w:t>representing the good enough curve of</w:t>
      </w:r>
      <w:r>
        <w:t xml:space="preserve"> the </w:t>
      </w:r>
      <w:r w:rsidR="007317D3">
        <w:t xml:space="preserve">population </w:t>
      </w:r>
      <w:r>
        <w:t>growth</w:t>
      </w:r>
      <w:r w:rsidR="00975B09">
        <w:t xml:space="preserve"> without much effort.</w:t>
      </w:r>
    </w:p>
    <w:p w14:paraId="43995B02" w14:textId="748C0AA0" w:rsidR="00412946" w:rsidRDefault="00412946" w:rsidP="00E3755B">
      <w:r>
        <w:lastRenderedPageBreak/>
        <w:t>Cause after logarithm the population data, at the lag phase, the logistic model always deviate from the beginning of the curve which is the period the bacteria is getting used to the environment and preparing for the exponential growth, I chose the Gompertz mod</w:t>
      </w:r>
      <w:r w:rsidRPr="00412946">
        <w:rPr>
          <w:color w:val="C00000"/>
        </w:rPr>
        <w:t>[cite]</w:t>
      </w:r>
    </w:p>
    <w:p w14:paraId="0DA28EF6" w14:textId="05603323" w:rsidR="00E3755B" w:rsidDel="000A58F4" w:rsidRDefault="002B4CF8" w:rsidP="00E3755B">
      <w:pPr>
        <w:rPr>
          <w:del w:id="40" w:author="hu, zongyi" w:date="2021-01-15T17:59:00Z"/>
        </w:rPr>
      </w:pPr>
      <w:del w:id="41" w:author="hu, zongyi" w:date="2021-01-15T17:59:00Z">
        <w:r w:rsidDel="000A58F4">
          <w:delText xml:space="preserve">In this project, to capture the lag phase of the growth curves, el was chosen to capture it, while Renshaw </w:delText>
        </w:r>
        <w:r w:rsidRPr="002B4CF8" w:rsidDel="000A58F4">
          <w:rPr>
            <w:color w:val="C00000"/>
          </w:rPr>
          <w:delText xml:space="preserve">(https://scholar.google.com/scholar?hl=zh-CN&amp;as_sdt=0%2C5&amp;q=.+Modelling+Biological+Populations+in+Space+and+Time.+Cambridge+Univ&amp;btnG=) </w:delText>
        </w:r>
        <w:r w:rsidDel="000A58F4">
          <w:delText>claimed that</w:delText>
        </w:r>
        <w:r w:rsidR="009963AE" w:rsidDel="000A58F4">
          <w:delText xml:space="preserve"> (something about lag phase)</w:delText>
        </w:r>
        <w:r w:rsidDel="000A58F4">
          <w:delText xml:space="preserve">, </w:delText>
        </w:r>
      </w:del>
    </w:p>
    <w:p w14:paraId="23D723DB" w14:textId="1F1D1668" w:rsidR="002B4CF8" w:rsidRDefault="002B4CF8" w:rsidP="00E3755B">
      <w:r>
        <w:t xml:space="preserve">The data used in this project is from various published experiments with different </w:t>
      </w:r>
      <w:r w:rsidR="001D25EC" w:rsidRPr="001D25EC">
        <w:t>culture</w:t>
      </w:r>
      <w:r w:rsidR="001D25EC">
        <w:t>s</w:t>
      </w:r>
      <w:r w:rsidR="00B4387E">
        <w:rPr>
          <w:color w:val="C00000"/>
        </w:rPr>
        <w:t xml:space="preserve">, </w:t>
      </w:r>
      <w:r w:rsidR="00B4387E">
        <w:t>as we know the environment</w:t>
      </w:r>
      <w:r w:rsidR="001D25EC">
        <w:t>al</w:t>
      </w:r>
      <w:r w:rsidR="00B4387E">
        <w:t xml:space="preserve"> conditions such as temperature(</w:t>
      </w:r>
      <w:r w:rsidR="00B4387E" w:rsidRPr="00B4387E">
        <w:rPr>
          <w:color w:val="C00000"/>
        </w:rPr>
        <w:t>cite</w:t>
      </w:r>
      <w:r w:rsidR="00B4387E">
        <w:t>), pH(</w:t>
      </w:r>
      <w:r w:rsidR="00B4387E" w:rsidRPr="00B4387E">
        <w:rPr>
          <w:color w:val="C00000"/>
        </w:rPr>
        <w:t>cite</w:t>
      </w:r>
      <w:r w:rsidR="00B4387E">
        <w:t>),…</w:t>
      </w:r>
      <w:r w:rsidR="00B4387E" w:rsidRPr="00B4387E">
        <w:t xml:space="preserve"> </w:t>
      </w:r>
      <w:r w:rsidR="00B4387E">
        <w:t>(</w:t>
      </w:r>
      <w:r w:rsidR="00B4387E" w:rsidRPr="00B4387E">
        <w:rPr>
          <w:color w:val="C00000"/>
        </w:rPr>
        <w:t>cite</w:t>
      </w:r>
      <w:r w:rsidR="00B4387E">
        <w:t xml:space="preserve">) is </w:t>
      </w:r>
      <w:r w:rsidR="00B4387E" w:rsidRPr="00B4387E">
        <w:rPr>
          <w:color w:val="C00000"/>
        </w:rPr>
        <w:t>key</w:t>
      </w:r>
      <w:r w:rsidR="00B4387E">
        <w:rPr>
          <w:color w:val="C00000"/>
        </w:rPr>
        <w:t xml:space="preserve"> </w:t>
      </w:r>
      <w:r w:rsidR="00B4387E">
        <w:t xml:space="preserve">factors could influence the growth of the bacteria, which </w:t>
      </w:r>
      <w:r w:rsidR="000A58F4">
        <w:t>was not</w:t>
      </w:r>
      <w:r w:rsidR="00B4387E">
        <w:t xml:space="preserve"> considered in this article</w:t>
      </w:r>
      <w:r w:rsidR="000A58F4">
        <w:t xml:space="preserve">. </w:t>
      </w:r>
      <w:r w:rsidR="00B4387E">
        <w:t>This project is mainly analys</w:t>
      </w:r>
      <w:r w:rsidR="001D25EC">
        <w:t>ing</w:t>
      </w:r>
      <w:r w:rsidR="00B4387E">
        <w:t xml:space="preserve"> the goodness of the models by fitting in randomly data</w:t>
      </w:r>
      <w:r w:rsidR="001D25EC">
        <w:t xml:space="preserve"> chosen</w:t>
      </w:r>
      <w:r w:rsidR="00B4387E">
        <w:t xml:space="preserve"> from bacteria area</w:t>
      </w:r>
      <w:r w:rsidR="00396C97">
        <w:t xml:space="preserve"> publishes</w:t>
      </w:r>
      <w:r w:rsidR="00B4387E">
        <w:t xml:space="preserve">. </w:t>
      </w:r>
    </w:p>
    <w:p w14:paraId="6AD84AC6" w14:textId="69D65A50" w:rsidR="00344303" w:rsidRDefault="00B835DA" w:rsidP="00E3755B">
      <w:r>
        <w:t>Visually looking at</w:t>
      </w:r>
      <w:r w:rsidR="00344303">
        <w:t xml:space="preserve"> the </w:t>
      </w:r>
      <w:r>
        <w:t xml:space="preserve">line representing the </w:t>
      </w:r>
      <w:r w:rsidR="00344303">
        <w:t xml:space="preserve">predicted values based on the </w:t>
      </w:r>
      <w:r>
        <w:t xml:space="preserve">fitted </w:t>
      </w:r>
      <w:r w:rsidR="00344303">
        <w:t xml:space="preserve">models and the actual points, </w:t>
      </w:r>
    </w:p>
    <w:p w14:paraId="5F538DFF" w14:textId="4096A2D0" w:rsidR="00977074" w:rsidRDefault="00977074" w:rsidP="00E3755B">
      <w:pPr>
        <w:rPr>
          <w:shd w:val="clear" w:color="auto" w:fill="FFFFFF"/>
        </w:rPr>
      </w:pPr>
      <w:r>
        <w:rPr>
          <w:shd w:val="clear" w:color="auto" w:fill="FFFFFF"/>
        </w:rPr>
        <w:t>As we’ve already know</w:t>
      </w:r>
      <w:r w:rsidR="00FE08A2">
        <w:rPr>
          <w:shd w:val="clear" w:color="auto" w:fill="FFFFFF"/>
        </w:rPr>
        <w:t>n</w:t>
      </w:r>
      <w:r>
        <w:rPr>
          <w:shd w:val="clear" w:color="auto" w:fill="FFFFFF"/>
        </w:rPr>
        <w:t xml:space="preserve"> the population growth follows the sigmoidal curve regular[site], some of the bad</w:t>
      </w:r>
      <w:r w:rsidR="00FE08A2">
        <w:rPr>
          <w:shd w:val="clear" w:color="auto" w:fill="FFFFFF"/>
        </w:rPr>
        <w:t>ly</w:t>
      </w:r>
      <w:r>
        <w:rPr>
          <w:shd w:val="clear" w:color="auto" w:fill="FFFFFF"/>
        </w:rPr>
        <w:t xml:space="preserve"> fitted models may have non-reasonable data. </w:t>
      </w:r>
      <w:r w:rsidR="0029438E">
        <w:rPr>
          <w:shd w:val="clear" w:color="auto" w:fill="FFFFFF"/>
        </w:rPr>
        <w:t xml:space="preserve">Doesn’t have any stable relationship or follow any reasonable distributions. </w:t>
      </w:r>
      <w:r>
        <w:rPr>
          <w:shd w:val="clear" w:color="auto" w:fill="FFFFFF"/>
        </w:rPr>
        <w:t>After fitting all the model and check the data of those bad results of choosing comparison criteri</w:t>
      </w:r>
      <w:r w:rsidR="00FE08A2">
        <w:rPr>
          <w:shd w:val="clear" w:color="auto" w:fill="FFFFFF"/>
        </w:rPr>
        <w:t>a</w:t>
      </w:r>
      <w:r>
        <w:rPr>
          <w:shd w:val="clear" w:color="auto" w:fill="FFFFFF"/>
        </w:rPr>
        <w:t xml:space="preserve">, I discard </w:t>
      </w:r>
      <w:r>
        <w:rPr>
          <w:color w:val="FF0000"/>
          <w:shd w:val="clear" w:color="auto" w:fill="FFFFFF"/>
        </w:rPr>
        <w:t>8 data set</w:t>
      </w:r>
      <w:r>
        <w:rPr>
          <w:shd w:val="clear" w:color="auto" w:fill="FFFFFF"/>
        </w:rPr>
        <w:t xml:space="preserve"> which do</w:t>
      </w:r>
      <w:r w:rsidR="00FE08A2">
        <w:rPr>
          <w:shd w:val="clear" w:color="auto" w:fill="FFFFFF"/>
        </w:rPr>
        <w:t>es</w:t>
      </w:r>
      <w:r>
        <w:rPr>
          <w:shd w:val="clear" w:color="auto" w:fill="FFFFFF"/>
        </w:rPr>
        <w:t xml:space="preserve"> not show any regular among the points. By comparing the reasonable results we can see that…</w:t>
      </w:r>
    </w:p>
    <w:p w14:paraId="6DF0E970" w14:textId="0A0F4545" w:rsidR="00297ADA" w:rsidRDefault="00297ADA" w:rsidP="00E3755B">
      <w:r>
        <w:t>identi</w:t>
      </w:r>
      <w:r w:rsidR="004E0152">
        <w:t>fi</w:t>
      </w:r>
      <w:r>
        <w:t>ability properties</w:t>
      </w:r>
      <w:r w:rsidR="00114D6E">
        <w:t>[estimating parameters Baranyi model</w:t>
      </w:r>
      <w:r w:rsidR="00FD6E8E">
        <w:t xml:space="preserve"> 1999</w:t>
      </w:r>
      <w:r w:rsidR="00114D6E">
        <w:t>]</w:t>
      </w:r>
    </w:p>
    <w:p w14:paraId="06E12849" w14:textId="5AF044AB" w:rsidR="0047688F" w:rsidRDefault="0047688F" w:rsidP="00E3755B">
      <w:r>
        <w:t>the Gompertz model is consistently favoured.</w:t>
      </w:r>
    </w:p>
    <w:p w14:paraId="4E87293D" w14:textId="570EA78F" w:rsidR="002C2BE4" w:rsidRDefault="002C2BE4" w:rsidP="00E3755B">
      <w:r>
        <w:t>The Gompertz model gave the overall best fit to the data</w:t>
      </w:r>
    </w:p>
    <w:p w14:paraId="7EE15AD7" w14:textId="6786217D" w:rsidR="002C2BE4" w:rsidRDefault="002C2BE4" w:rsidP="00E3755B">
      <w:r>
        <w:t>A measure of ‘goodness-of-fit’</w:t>
      </w:r>
    </w:p>
    <w:p w14:paraId="1FBF9E8A" w14:textId="2B4A4972" w:rsidR="00EF2D8B" w:rsidRDefault="00EF2D8B" w:rsidP="00E3755B">
      <w:r>
        <w:t>The logistic model has one fewer parameter than do the other two models used in this study and can be fitted to all of the data sets in this study. If we do not concern too much about the lag time in analysis, the logistic model is a comparative precise and easier to fit model.</w:t>
      </w:r>
    </w:p>
    <w:p w14:paraId="5264A681" w14:textId="3C959A45" w:rsidR="00B714F8" w:rsidRDefault="003E6867" w:rsidP="00E3755B">
      <w:r>
        <w:t>Another aspect of consideration is</w:t>
      </w:r>
    </w:p>
    <w:p w14:paraId="4B6B8C68" w14:textId="77777777" w:rsidR="008B2DD9" w:rsidRDefault="008B2DD9" w:rsidP="008B2DD9">
      <w:r>
        <w:t xml:space="preserve">From the equation of calculating the the AICc based on AIC, we can see that if there are more parameters in model equations, theoretically you will get higher AICc which means the fitting effects are worse. While the Gompertz model has one more parameter, some data sets give back higher AICc than Logistic model, Gomperts model is still the win more times model.  </w:t>
      </w:r>
    </w:p>
    <w:p w14:paraId="524C126C" w14:textId="77777777" w:rsidR="008B2DD9" w:rsidRDefault="008B2DD9" w:rsidP="00E3755B"/>
    <w:p w14:paraId="65538C94" w14:textId="77777777" w:rsidR="003E6867" w:rsidRDefault="003E6867" w:rsidP="00E3755B"/>
    <w:p w14:paraId="1979D1F3" w14:textId="411F6980" w:rsidR="00B714F8" w:rsidRPr="00977074" w:rsidRDefault="00B714F8" w:rsidP="00E3755B">
      <w:pPr>
        <w:rPr>
          <w:shd w:val="clear" w:color="auto" w:fill="FFFFFF"/>
        </w:rPr>
      </w:pPr>
      <w:r>
        <w:lastRenderedPageBreak/>
        <w:t>***</w:t>
      </w:r>
      <w:r w:rsidRPr="00B714F8">
        <w:t xml:space="preserve"> </w:t>
      </w:r>
      <w:r>
        <w:t>Successful nonlinear least-squares fitting depends on finding good initial estimates of parameters, which may occasionally be difficult.</w:t>
      </w:r>
    </w:p>
    <w:p w14:paraId="656832AB" w14:textId="696CA768" w:rsidR="006D2B04" w:rsidRDefault="006D2B04" w:rsidP="00E3755B"/>
    <w:p w14:paraId="085F2018" w14:textId="6FA8D9FF" w:rsidR="006D2B04" w:rsidRPr="00B4387E" w:rsidRDefault="006D2B04" w:rsidP="00E3755B">
      <w:r>
        <w:t>***The extensively used Gompertz model may be satisfactory to fit growth curves, but in contrast with previous results (Gibson et al., 1987; Zwietering et al., 1990), other models are shown to be more accurate for fitting microbial growth curves (Baranyi et al., 1993; Dalgaard, 1995; Dalgaard et al., 1994; Membre´ et al., 1999; Schepers et al., 2000).</w:t>
      </w:r>
    </w:p>
    <w:p w14:paraId="18681C51" w14:textId="77777777" w:rsidR="00E3755B" w:rsidRDefault="00E3755B" w:rsidP="00E3755B"/>
    <w:p w14:paraId="6D1309B8" w14:textId="77777777" w:rsidR="00E3755B" w:rsidRDefault="00E3755B" w:rsidP="00E3755B"/>
    <w:p w14:paraId="0E68BDD3" w14:textId="77777777" w:rsidR="00E3755B" w:rsidRDefault="00E3755B" w:rsidP="00E3755B">
      <w:pPr>
        <w:pStyle w:val="1"/>
      </w:pPr>
      <w:r>
        <w:t>Reference\</w:t>
      </w:r>
    </w:p>
    <w:p w14:paraId="5CBEA772" w14:textId="4AB5AB00" w:rsidR="00197979" w:rsidRPr="00197979" w:rsidRDefault="00692395" w:rsidP="00197979">
      <w:pPr>
        <w:pStyle w:val="a9"/>
        <w:rPr>
          <w:rFonts w:ascii="等线" w:eastAsia="等线" w:hAnsi="等线" w:cs="Times New Roman"/>
          <w:szCs w:val="24"/>
        </w:rPr>
      </w:pPr>
      <w:r>
        <w:fldChar w:fldCharType="begin"/>
      </w:r>
      <w:r w:rsidR="00197979">
        <w:instrText xml:space="preserve"> ADDIN ZOTERO_BIBL {"uncited":[["http://zotero.org/users/6427775/items/GS2J3BVC"]],"omitted":[],"custom":[]} CSL_BIBLIOGRAPHY </w:instrText>
      </w:r>
      <w:r>
        <w:fldChar w:fldCharType="separate"/>
      </w:r>
      <w:r w:rsidR="00197979" w:rsidRPr="00197979">
        <w:rPr>
          <w:rFonts w:ascii="等线" w:eastAsia="等线" w:hAnsi="等线" w:cs="Times New Roman"/>
          <w:szCs w:val="24"/>
        </w:rPr>
        <w:t>[1]</w:t>
      </w:r>
      <w:r w:rsidR="00197979" w:rsidRPr="00197979">
        <w:rPr>
          <w:rFonts w:ascii="等线" w:eastAsia="等线" w:hAnsi="等线" w:cs="Times New Roman"/>
          <w:szCs w:val="24"/>
        </w:rPr>
        <w:tab/>
        <w:t xml:space="preserve">M. H. Zwietering, I. Jongenburger, F. M. Rombouts, and K. van ’t Riet, ‘Modeling of the Bacterial Growth Curve’, </w:t>
      </w:r>
      <w:r w:rsidR="00197979" w:rsidRPr="00197979">
        <w:rPr>
          <w:rFonts w:ascii="等线" w:eastAsia="等线" w:hAnsi="等线" w:cs="Times New Roman"/>
          <w:i/>
          <w:iCs/>
          <w:szCs w:val="24"/>
        </w:rPr>
        <w:t>Appl. Environ. Microbiol.</w:t>
      </w:r>
      <w:r w:rsidR="00197979" w:rsidRPr="00197979">
        <w:rPr>
          <w:rFonts w:ascii="等线" w:eastAsia="等线" w:hAnsi="等线" w:cs="Times New Roman"/>
          <w:szCs w:val="24"/>
        </w:rPr>
        <w:t xml:space="preserve">, vol. 56, no. 6, pp. 1875–1881, 1990, </w:t>
      </w:r>
      <w:r w:rsidR="001834AC">
        <w:rPr>
          <w:rFonts w:ascii="等线" w:eastAsia="等线" w:hAnsi="等线" w:cs="Times New Roman"/>
          <w:szCs w:val="24"/>
        </w:rPr>
        <w:t>DOI</w:t>
      </w:r>
      <w:r w:rsidR="00197979" w:rsidRPr="00197979">
        <w:rPr>
          <w:rFonts w:ascii="等线" w:eastAsia="等线" w:hAnsi="等线" w:cs="Times New Roman"/>
          <w:szCs w:val="24"/>
        </w:rPr>
        <w:t>: 10.1128/AEM.56.6.1875-1881.1990.</w:t>
      </w:r>
    </w:p>
    <w:p w14:paraId="192AACC3" w14:textId="318EBD32" w:rsidR="00197979" w:rsidRPr="00197979" w:rsidRDefault="00197979" w:rsidP="00197979">
      <w:pPr>
        <w:pStyle w:val="a9"/>
        <w:rPr>
          <w:rFonts w:ascii="等线" w:eastAsia="等线" w:hAnsi="等线" w:cs="Times New Roman"/>
          <w:szCs w:val="24"/>
        </w:rPr>
      </w:pPr>
      <w:r w:rsidRPr="00197979">
        <w:rPr>
          <w:rFonts w:ascii="等线" w:eastAsia="等线" w:hAnsi="等线" w:cs="Times New Roman"/>
          <w:szCs w:val="24"/>
        </w:rPr>
        <w:t>[2]</w:t>
      </w:r>
      <w:r w:rsidRPr="00197979">
        <w:rPr>
          <w:rFonts w:ascii="等线" w:eastAsia="等线" w:hAnsi="等线" w:cs="Times New Roman"/>
          <w:szCs w:val="24"/>
        </w:rPr>
        <w:tab/>
        <w:t xml:space="preserve">M. Peleg and M. G. Corradini, ‘Microbial Growth Curves: What the Models Tell Us and What They Cannot’, </w:t>
      </w:r>
      <w:r w:rsidRPr="00197979">
        <w:rPr>
          <w:rFonts w:ascii="等线" w:eastAsia="等线" w:hAnsi="等线" w:cs="Times New Roman"/>
          <w:i/>
          <w:iCs/>
          <w:szCs w:val="24"/>
        </w:rPr>
        <w:t>Crit. Rev. Food Sci. Nutr.</w:t>
      </w:r>
      <w:r w:rsidRPr="00197979">
        <w:rPr>
          <w:rFonts w:ascii="等线" w:eastAsia="等线" w:hAnsi="等线" w:cs="Times New Roman"/>
          <w:szCs w:val="24"/>
        </w:rPr>
        <w:t xml:space="preserve">, vol. 51, no. 10, pp. 917–945, Dec. 2011, </w:t>
      </w:r>
      <w:r w:rsidR="001834AC">
        <w:rPr>
          <w:rFonts w:ascii="等线" w:eastAsia="等线" w:hAnsi="等线" w:cs="Times New Roman"/>
          <w:szCs w:val="24"/>
        </w:rPr>
        <w:t>DOI</w:t>
      </w:r>
      <w:r w:rsidRPr="00197979">
        <w:rPr>
          <w:rFonts w:ascii="等线" w:eastAsia="等线" w:hAnsi="等线" w:cs="Times New Roman"/>
          <w:szCs w:val="24"/>
        </w:rPr>
        <w:t>: 10.1080/10408398.2011.570463.</w:t>
      </w:r>
    </w:p>
    <w:p w14:paraId="15328158" w14:textId="77777777" w:rsidR="00197979" w:rsidRPr="00197979" w:rsidRDefault="00197979" w:rsidP="00197979">
      <w:pPr>
        <w:pStyle w:val="a9"/>
        <w:rPr>
          <w:rFonts w:ascii="等线" w:eastAsia="等线" w:hAnsi="等线" w:cs="Times New Roman"/>
          <w:szCs w:val="24"/>
        </w:rPr>
      </w:pPr>
      <w:r w:rsidRPr="00197979">
        <w:rPr>
          <w:rFonts w:ascii="等线" w:eastAsia="等线" w:hAnsi="等线" w:cs="Times New Roman"/>
          <w:szCs w:val="24"/>
        </w:rPr>
        <w:t>[3]</w:t>
      </w:r>
      <w:r w:rsidRPr="00197979">
        <w:rPr>
          <w:rFonts w:ascii="等线" w:eastAsia="等线" w:hAnsi="等线" w:cs="Times New Roman"/>
          <w:szCs w:val="24"/>
        </w:rPr>
        <w:tab/>
        <w:t xml:space="preserve">M. N. Gibbs and D. MacKay, ‘Variational Gaussian process classifiers’, </w:t>
      </w:r>
      <w:r w:rsidRPr="00197979">
        <w:rPr>
          <w:rFonts w:ascii="等线" w:eastAsia="等线" w:hAnsi="等线" w:cs="Times New Roman"/>
          <w:i/>
          <w:iCs/>
          <w:szCs w:val="24"/>
        </w:rPr>
        <w:t>IEEE Trans. Neural Netw.</w:t>
      </w:r>
      <w:r w:rsidRPr="00197979">
        <w:rPr>
          <w:rFonts w:ascii="等线" w:eastAsia="等线" w:hAnsi="等线" w:cs="Times New Roman"/>
          <w:szCs w:val="24"/>
        </w:rPr>
        <w:t>, vol. 11 6, pp. 1458–64, 2000.</w:t>
      </w:r>
    </w:p>
    <w:p w14:paraId="3285FB16" w14:textId="7AB968F3" w:rsidR="0018142D" w:rsidRDefault="00692395">
      <w:r>
        <w:fldChar w:fldCharType="end"/>
      </w:r>
    </w:p>
    <w:p w14:paraId="72C022FD" w14:textId="500B4B88" w:rsidR="00E3755B" w:rsidRDefault="00E3755B"/>
    <w:p w14:paraId="5C5D718D" w14:textId="07DA2390" w:rsidR="00E3755B" w:rsidRDefault="00E3755B"/>
    <w:p w14:paraId="7352DE53" w14:textId="77777777" w:rsidR="00E3755B" w:rsidRDefault="00E3755B" w:rsidP="00E3755B">
      <w:pPr>
        <w:rPr>
          <w:rFonts w:ascii="Arial" w:hAnsi="Arial" w:cs="Arial"/>
          <w:color w:val="333333"/>
          <w:sz w:val="23"/>
          <w:szCs w:val="23"/>
          <w:shd w:val="clear" w:color="auto" w:fill="FFFFFF"/>
        </w:rPr>
      </w:pPr>
    </w:p>
    <w:p w14:paraId="4D28142E" w14:textId="77777777" w:rsidR="00E3755B" w:rsidRDefault="00E3755B" w:rsidP="00E3755B">
      <w:pPr>
        <w:rPr>
          <w:rFonts w:ascii="Arial" w:hAnsi="Arial" w:cs="Arial"/>
          <w:color w:val="333333"/>
          <w:sz w:val="23"/>
          <w:szCs w:val="23"/>
          <w:shd w:val="clear" w:color="auto" w:fill="FFFFFF"/>
        </w:rPr>
      </w:pPr>
    </w:p>
    <w:p w14:paraId="159B16A2" w14:textId="77777777" w:rsidR="00E3755B" w:rsidRDefault="00E3755B" w:rsidP="00E3755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checklist</w:t>
      </w:r>
    </w:p>
    <w:p w14:paraId="79C00A3B" w14:textId="77777777" w:rsidR="00E3755B" w:rsidRDefault="00E3755B" w:rsidP="00E3755B">
      <w:r w:rsidRPr="00DE477F">
        <w:t>1. check spell</w:t>
      </w:r>
    </w:p>
    <w:p w14:paraId="57558147" w14:textId="39AF258A" w:rsidR="00E3755B" w:rsidRDefault="00E3755B" w:rsidP="00E3755B">
      <w:r>
        <w:t>2.</w:t>
      </w:r>
      <w:r w:rsidR="00692395">
        <w:t xml:space="preserve"> </w:t>
      </w:r>
      <w:r>
        <w:t>use vector graphic</w:t>
      </w:r>
    </w:p>
    <w:p w14:paraId="064D66C6" w14:textId="3E8FBF2E" w:rsidR="00E3755B" w:rsidRDefault="00E3755B" w:rsidP="00E3755B">
      <w:r>
        <w:t>3.</w:t>
      </w:r>
      <w:r w:rsidR="00692395">
        <w:t xml:space="preserve"> </w:t>
      </w:r>
      <w:r>
        <w:t>take</w:t>
      </w:r>
      <w:r w:rsidR="00681B11">
        <w:t>-</w:t>
      </w:r>
      <w:r>
        <w:t>home messages: tables, figures, legends, text caption</w:t>
      </w:r>
      <w:r w:rsidR="00692395">
        <w:t>.</w:t>
      </w:r>
    </w:p>
    <w:p w14:paraId="08116353" w14:textId="4073E33F" w:rsidR="00692395" w:rsidRDefault="00692395" w:rsidP="00692395">
      <w:r>
        <w:t xml:space="preserve">4. </w:t>
      </w:r>
      <w:r w:rsidRPr="00692395">
        <w:t>Avoid sub-sectioning (with headers) the Introduction and Discussion sections as it breaks the flow of your “narrative”. But subset the methods and results</w:t>
      </w:r>
    </w:p>
    <w:p w14:paraId="10A16ED5" w14:textId="77777777" w:rsidR="007407CE" w:rsidRDefault="007407CE" w:rsidP="00692395"/>
    <w:p w14:paraId="4621EEFC" w14:textId="28F9C258" w:rsidR="00792345" w:rsidRDefault="00792345" w:rsidP="00692395">
      <w:r>
        <w:t>6.</w:t>
      </w:r>
      <w:r w:rsidR="0048294F">
        <w:t xml:space="preserve"> </w:t>
      </w:r>
      <w:r w:rsidR="00274602">
        <w:t>README files</w:t>
      </w:r>
    </w:p>
    <w:p w14:paraId="7B5252CA" w14:textId="331C8F8F" w:rsidR="00274602" w:rsidRDefault="00274602" w:rsidP="00692395">
      <w:r>
        <w:t>7.</w:t>
      </w:r>
      <w:r w:rsidR="002D695B">
        <w:t xml:space="preserve"> </w:t>
      </w:r>
      <w:r w:rsidR="00641E1C">
        <w:t>abstract just linear and non linear model</w:t>
      </w:r>
    </w:p>
    <w:p w14:paraId="69BC207C" w14:textId="55BEF973" w:rsidR="00641E1C" w:rsidRDefault="00641E1C" w:rsidP="00692395">
      <w:r>
        <w:t xml:space="preserve">8. </w:t>
      </w:r>
      <w:r w:rsidR="006C0672">
        <w:t>no cite in abstract</w:t>
      </w:r>
    </w:p>
    <w:p w14:paraId="1A7491D0" w14:textId="17B41819" w:rsidR="006C0672" w:rsidRDefault="006C0672" w:rsidP="00692395">
      <w:r>
        <w:t xml:space="preserve">9. </w:t>
      </w:r>
      <w:r w:rsidR="0048294F">
        <w:t>compile latex shell script</w:t>
      </w:r>
    </w:p>
    <w:p w14:paraId="56931005" w14:textId="1E85770A" w:rsidR="00E3755B" w:rsidRDefault="007A3F26">
      <w:r>
        <w:lastRenderedPageBreak/>
        <w:t>10. Figure ledgend</w:t>
      </w:r>
      <w:r w:rsidR="0059661F">
        <w:t xml:space="preserve"> species which data set</w:t>
      </w:r>
    </w:p>
    <w:p w14:paraId="57204159" w14:textId="0B77D125" w:rsidR="00497829" w:rsidRDefault="00497829"/>
    <w:p w14:paraId="0E9F3BCE" w14:textId="6B7C1A2D" w:rsidR="00497829" w:rsidRDefault="00497829">
      <w:r w:rsidRPr="00497829">
        <w:t>https://www.newgenapps.com/blog/6-reasons-why-choose-r-programming-for-data-science-projects/</w:t>
      </w:r>
      <w:r>
        <w:t>s</w:t>
      </w:r>
    </w:p>
    <w:sectPr w:rsidR="00497829" w:rsidSect="00962E6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E5DB9" w14:textId="77777777" w:rsidR="00447A63" w:rsidRDefault="00447A63" w:rsidP="00E3755B">
      <w:pPr>
        <w:spacing w:after="0" w:line="240" w:lineRule="auto"/>
      </w:pPr>
      <w:r>
        <w:separator/>
      </w:r>
    </w:p>
  </w:endnote>
  <w:endnote w:type="continuationSeparator" w:id="0">
    <w:p w14:paraId="59CDF53A" w14:textId="77777777" w:rsidR="00447A63" w:rsidRDefault="00447A63" w:rsidP="00E3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44F06" w14:textId="77777777" w:rsidR="00447A63" w:rsidRDefault="00447A63" w:rsidP="00E3755B">
      <w:pPr>
        <w:spacing w:after="0" w:line="240" w:lineRule="auto"/>
      </w:pPr>
      <w:r>
        <w:separator/>
      </w:r>
    </w:p>
  </w:footnote>
  <w:footnote w:type="continuationSeparator" w:id="0">
    <w:p w14:paraId="0F49D8E5" w14:textId="77777777" w:rsidR="00447A63" w:rsidRDefault="00447A63" w:rsidP="00E3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E40"/>
    <w:multiLevelType w:val="hybridMultilevel"/>
    <w:tmpl w:val="FB522350"/>
    <w:lvl w:ilvl="0" w:tplc="DDFEDAF8">
      <w:start w:val="1"/>
      <w:numFmt w:val="decimal"/>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504BAD"/>
    <w:multiLevelType w:val="hybridMultilevel"/>
    <w:tmpl w:val="02165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513838"/>
    <w:multiLevelType w:val="hybridMultilevel"/>
    <w:tmpl w:val="D51A0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FC0116"/>
    <w:multiLevelType w:val="hybridMultilevel"/>
    <w:tmpl w:val="2C74E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zongyi">
    <w15:presenceInfo w15:providerId="None" w15:userId="hu, zong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zsDA2MzAxMzYxNjdW0lEKTi0uzszPAymwqAUAx28GTywAAAA="/>
  </w:docVars>
  <w:rsids>
    <w:rsidRoot w:val="00FD2E79"/>
    <w:rsid w:val="000022C5"/>
    <w:rsid w:val="00005434"/>
    <w:rsid w:val="000127A0"/>
    <w:rsid w:val="00020450"/>
    <w:rsid w:val="0002588D"/>
    <w:rsid w:val="00025C07"/>
    <w:rsid w:val="00030BBF"/>
    <w:rsid w:val="00032979"/>
    <w:rsid w:val="00036B76"/>
    <w:rsid w:val="00043135"/>
    <w:rsid w:val="00052DBE"/>
    <w:rsid w:val="00054E45"/>
    <w:rsid w:val="00063120"/>
    <w:rsid w:val="00066DC9"/>
    <w:rsid w:val="00067990"/>
    <w:rsid w:val="000869E1"/>
    <w:rsid w:val="0009342C"/>
    <w:rsid w:val="000A13F4"/>
    <w:rsid w:val="000A3859"/>
    <w:rsid w:val="000A58F4"/>
    <w:rsid w:val="000B4DFB"/>
    <w:rsid w:val="000B525A"/>
    <w:rsid w:val="000D6274"/>
    <w:rsid w:val="000E02E1"/>
    <w:rsid w:val="000F5463"/>
    <w:rsid w:val="00114D6E"/>
    <w:rsid w:val="00120E9B"/>
    <w:rsid w:val="00122445"/>
    <w:rsid w:val="00137AA4"/>
    <w:rsid w:val="001636DF"/>
    <w:rsid w:val="00174BF8"/>
    <w:rsid w:val="00176497"/>
    <w:rsid w:val="00180FDD"/>
    <w:rsid w:val="0018142D"/>
    <w:rsid w:val="001834AC"/>
    <w:rsid w:val="00185093"/>
    <w:rsid w:val="00187B86"/>
    <w:rsid w:val="0019432D"/>
    <w:rsid w:val="00197979"/>
    <w:rsid w:val="001A7EF3"/>
    <w:rsid w:val="001D25EC"/>
    <w:rsid w:val="001E36D5"/>
    <w:rsid w:val="001F429A"/>
    <w:rsid w:val="0020274B"/>
    <w:rsid w:val="002145A2"/>
    <w:rsid w:val="00236E1E"/>
    <w:rsid w:val="002378A6"/>
    <w:rsid w:val="00247586"/>
    <w:rsid w:val="0025797A"/>
    <w:rsid w:val="002610DC"/>
    <w:rsid w:val="002616FD"/>
    <w:rsid w:val="00262293"/>
    <w:rsid w:val="00274602"/>
    <w:rsid w:val="00277A05"/>
    <w:rsid w:val="0028060C"/>
    <w:rsid w:val="00281B12"/>
    <w:rsid w:val="002834F5"/>
    <w:rsid w:val="00284877"/>
    <w:rsid w:val="002864B7"/>
    <w:rsid w:val="00286FA9"/>
    <w:rsid w:val="0029438E"/>
    <w:rsid w:val="00297ADA"/>
    <w:rsid w:val="002A01D9"/>
    <w:rsid w:val="002B4CF8"/>
    <w:rsid w:val="002C2BE4"/>
    <w:rsid w:val="002D2611"/>
    <w:rsid w:val="002D695B"/>
    <w:rsid w:val="002E27F5"/>
    <w:rsid w:val="002F1E96"/>
    <w:rsid w:val="00303392"/>
    <w:rsid w:val="00305B44"/>
    <w:rsid w:val="00307071"/>
    <w:rsid w:val="003122A1"/>
    <w:rsid w:val="0031604A"/>
    <w:rsid w:val="00320D4C"/>
    <w:rsid w:val="00324459"/>
    <w:rsid w:val="00327CDD"/>
    <w:rsid w:val="00331839"/>
    <w:rsid w:val="00337DCC"/>
    <w:rsid w:val="00344303"/>
    <w:rsid w:val="003459D9"/>
    <w:rsid w:val="00370239"/>
    <w:rsid w:val="00373098"/>
    <w:rsid w:val="003731AE"/>
    <w:rsid w:val="00377C90"/>
    <w:rsid w:val="00380B0B"/>
    <w:rsid w:val="00385717"/>
    <w:rsid w:val="003933E8"/>
    <w:rsid w:val="00396C97"/>
    <w:rsid w:val="00397AE1"/>
    <w:rsid w:val="003A38B7"/>
    <w:rsid w:val="003B0999"/>
    <w:rsid w:val="003B20C2"/>
    <w:rsid w:val="003E6867"/>
    <w:rsid w:val="003E7577"/>
    <w:rsid w:val="003F4CE2"/>
    <w:rsid w:val="003F619F"/>
    <w:rsid w:val="003F6AD4"/>
    <w:rsid w:val="003F70E7"/>
    <w:rsid w:val="004036C5"/>
    <w:rsid w:val="004040EA"/>
    <w:rsid w:val="00405B3B"/>
    <w:rsid w:val="00412946"/>
    <w:rsid w:val="00414FAD"/>
    <w:rsid w:val="00422D52"/>
    <w:rsid w:val="00434055"/>
    <w:rsid w:val="00447A63"/>
    <w:rsid w:val="004525F5"/>
    <w:rsid w:val="00462B04"/>
    <w:rsid w:val="0046784B"/>
    <w:rsid w:val="0047544C"/>
    <w:rsid w:val="0047688F"/>
    <w:rsid w:val="0048294F"/>
    <w:rsid w:val="00493BF5"/>
    <w:rsid w:val="00497829"/>
    <w:rsid w:val="004A21C0"/>
    <w:rsid w:val="004A68D1"/>
    <w:rsid w:val="004C0DCC"/>
    <w:rsid w:val="004C1CD5"/>
    <w:rsid w:val="004D2943"/>
    <w:rsid w:val="004E0152"/>
    <w:rsid w:val="004E2F44"/>
    <w:rsid w:val="004E444C"/>
    <w:rsid w:val="00506BEE"/>
    <w:rsid w:val="005107F7"/>
    <w:rsid w:val="0051782C"/>
    <w:rsid w:val="0052529A"/>
    <w:rsid w:val="00532BDE"/>
    <w:rsid w:val="005429C0"/>
    <w:rsid w:val="00545B70"/>
    <w:rsid w:val="00553E75"/>
    <w:rsid w:val="00555E24"/>
    <w:rsid w:val="00561801"/>
    <w:rsid w:val="005648CA"/>
    <w:rsid w:val="005778F9"/>
    <w:rsid w:val="0058369B"/>
    <w:rsid w:val="0058719C"/>
    <w:rsid w:val="00595744"/>
    <w:rsid w:val="005959E5"/>
    <w:rsid w:val="0059661F"/>
    <w:rsid w:val="005B1CA8"/>
    <w:rsid w:val="005B290C"/>
    <w:rsid w:val="005D5435"/>
    <w:rsid w:val="005D618F"/>
    <w:rsid w:val="005E040B"/>
    <w:rsid w:val="006040A7"/>
    <w:rsid w:val="00620152"/>
    <w:rsid w:val="0062657F"/>
    <w:rsid w:val="00626781"/>
    <w:rsid w:val="006360CA"/>
    <w:rsid w:val="00641E1C"/>
    <w:rsid w:val="00646512"/>
    <w:rsid w:val="00647E83"/>
    <w:rsid w:val="00651433"/>
    <w:rsid w:val="00653D77"/>
    <w:rsid w:val="00671E88"/>
    <w:rsid w:val="00681B11"/>
    <w:rsid w:val="00690DDD"/>
    <w:rsid w:val="00692395"/>
    <w:rsid w:val="006939EC"/>
    <w:rsid w:val="00696D0D"/>
    <w:rsid w:val="006B33B3"/>
    <w:rsid w:val="006C0672"/>
    <w:rsid w:val="006D2B04"/>
    <w:rsid w:val="006D2C75"/>
    <w:rsid w:val="006E1550"/>
    <w:rsid w:val="006E245E"/>
    <w:rsid w:val="006E5162"/>
    <w:rsid w:val="007036B4"/>
    <w:rsid w:val="007317D3"/>
    <w:rsid w:val="0073476B"/>
    <w:rsid w:val="007407CE"/>
    <w:rsid w:val="007410EF"/>
    <w:rsid w:val="00741ECE"/>
    <w:rsid w:val="00741FD4"/>
    <w:rsid w:val="00742DCA"/>
    <w:rsid w:val="0074533B"/>
    <w:rsid w:val="00754348"/>
    <w:rsid w:val="00754E9B"/>
    <w:rsid w:val="007554EC"/>
    <w:rsid w:val="00792345"/>
    <w:rsid w:val="0079352B"/>
    <w:rsid w:val="007A1E5C"/>
    <w:rsid w:val="007A3F26"/>
    <w:rsid w:val="007A67BB"/>
    <w:rsid w:val="007C519F"/>
    <w:rsid w:val="007D2DD2"/>
    <w:rsid w:val="007E6147"/>
    <w:rsid w:val="007F4CD8"/>
    <w:rsid w:val="007F580D"/>
    <w:rsid w:val="007F690D"/>
    <w:rsid w:val="0080765B"/>
    <w:rsid w:val="00813A69"/>
    <w:rsid w:val="00825CEA"/>
    <w:rsid w:val="0083086A"/>
    <w:rsid w:val="008370C5"/>
    <w:rsid w:val="008420C0"/>
    <w:rsid w:val="00854233"/>
    <w:rsid w:val="008601CC"/>
    <w:rsid w:val="00862539"/>
    <w:rsid w:val="00890D2E"/>
    <w:rsid w:val="008B0451"/>
    <w:rsid w:val="008B2DD9"/>
    <w:rsid w:val="008B3902"/>
    <w:rsid w:val="008B4260"/>
    <w:rsid w:val="008E42BA"/>
    <w:rsid w:val="008E4EA3"/>
    <w:rsid w:val="008E6F3E"/>
    <w:rsid w:val="00903824"/>
    <w:rsid w:val="00905195"/>
    <w:rsid w:val="0091419C"/>
    <w:rsid w:val="00921B29"/>
    <w:rsid w:val="009307D0"/>
    <w:rsid w:val="009430BF"/>
    <w:rsid w:val="00946433"/>
    <w:rsid w:val="009470C9"/>
    <w:rsid w:val="00956F21"/>
    <w:rsid w:val="00957675"/>
    <w:rsid w:val="00962122"/>
    <w:rsid w:val="00962E6C"/>
    <w:rsid w:val="00970448"/>
    <w:rsid w:val="00975B09"/>
    <w:rsid w:val="00977074"/>
    <w:rsid w:val="009911E9"/>
    <w:rsid w:val="0099132E"/>
    <w:rsid w:val="009963AE"/>
    <w:rsid w:val="009B6773"/>
    <w:rsid w:val="009D355B"/>
    <w:rsid w:val="009D4692"/>
    <w:rsid w:val="009E7184"/>
    <w:rsid w:val="009F0420"/>
    <w:rsid w:val="009F14B2"/>
    <w:rsid w:val="009F2E15"/>
    <w:rsid w:val="009F39D0"/>
    <w:rsid w:val="009F3B2C"/>
    <w:rsid w:val="00A00A13"/>
    <w:rsid w:val="00A036A5"/>
    <w:rsid w:val="00A037EF"/>
    <w:rsid w:val="00A274B1"/>
    <w:rsid w:val="00A359DF"/>
    <w:rsid w:val="00A540BB"/>
    <w:rsid w:val="00A54174"/>
    <w:rsid w:val="00A5699A"/>
    <w:rsid w:val="00A6204F"/>
    <w:rsid w:val="00A95B35"/>
    <w:rsid w:val="00AA1CDA"/>
    <w:rsid w:val="00AA4EB0"/>
    <w:rsid w:val="00AB163C"/>
    <w:rsid w:val="00AB6A8E"/>
    <w:rsid w:val="00AC5DFF"/>
    <w:rsid w:val="00AD55E0"/>
    <w:rsid w:val="00AD7EE4"/>
    <w:rsid w:val="00AE7705"/>
    <w:rsid w:val="00AF3759"/>
    <w:rsid w:val="00B24BE0"/>
    <w:rsid w:val="00B35DE9"/>
    <w:rsid w:val="00B361EA"/>
    <w:rsid w:val="00B4387E"/>
    <w:rsid w:val="00B506DD"/>
    <w:rsid w:val="00B638DB"/>
    <w:rsid w:val="00B63FB8"/>
    <w:rsid w:val="00B714F8"/>
    <w:rsid w:val="00B72CF0"/>
    <w:rsid w:val="00B740A6"/>
    <w:rsid w:val="00B835DA"/>
    <w:rsid w:val="00B86A1C"/>
    <w:rsid w:val="00B87F2A"/>
    <w:rsid w:val="00B91EF9"/>
    <w:rsid w:val="00BA13D3"/>
    <w:rsid w:val="00BA5860"/>
    <w:rsid w:val="00BA695C"/>
    <w:rsid w:val="00BE0A25"/>
    <w:rsid w:val="00BE77B1"/>
    <w:rsid w:val="00BF3D37"/>
    <w:rsid w:val="00BF78BD"/>
    <w:rsid w:val="00C13221"/>
    <w:rsid w:val="00C21C0D"/>
    <w:rsid w:val="00C35801"/>
    <w:rsid w:val="00C43853"/>
    <w:rsid w:val="00C47239"/>
    <w:rsid w:val="00C6616A"/>
    <w:rsid w:val="00C728A4"/>
    <w:rsid w:val="00C84C25"/>
    <w:rsid w:val="00C85CDD"/>
    <w:rsid w:val="00C86046"/>
    <w:rsid w:val="00C87712"/>
    <w:rsid w:val="00C97B13"/>
    <w:rsid w:val="00CB19E6"/>
    <w:rsid w:val="00CB6AE4"/>
    <w:rsid w:val="00CC7687"/>
    <w:rsid w:val="00CC7905"/>
    <w:rsid w:val="00CD30C6"/>
    <w:rsid w:val="00CF371D"/>
    <w:rsid w:val="00CF6C37"/>
    <w:rsid w:val="00D05714"/>
    <w:rsid w:val="00D23CE2"/>
    <w:rsid w:val="00D25D94"/>
    <w:rsid w:val="00D3723E"/>
    <w:rsid w:val="00D64ACB"/>
    <w:rsid w:val="00D702E0"/>
    <w:rsid w:val="00D73EAC"/>
    <w:rsid w:val="00D74DCD"/>
    <w:rsid w:val="00D85870"/>
    <w:rsid w:val="00D871A5"/>
    <w:rsid w:val="00D90757"/>
    <w:rsid w:val="00D91ED8"/>
    <w:rsid w:val="00DB4185"/>
    <w:rsid w:val="00DC7AE6"/>
    <w:rsid w:val="00DE0694"/>
    <w:rsid w:val="00DE3962"/>
    <w:rsid w:val="00DE3DAF"/>
    <w:rsid w:val="00E101AE"/>
    <w:rsid w:val="00E35E6E"/>
    <w:rsid w:val="00E3639A"/>
    <w:rsid w:val="00E37311"/>
    <w:rsid w:val="00E3755B"/>
    <w:rsid w:val="00E37BE2"/>
    <w:rsid w:val="00E419D1"/>
    <w:rsid w:val="00E4752A"/>
    <w:rsid w:val="00E80020"/>
    <w:rsid w:val="00E848B1"/>
    <w:rsid w:val="00E91DA3"/>
    <w:rsid w:val="00E977E1"/>
    <w:rsid w:val="00E97A80"/>
    <w:rsid w:val="00EA4CE3"/>
    <w:rsid w:val="00EB3601"/>
    <w:rsid w:val="00EB4FFC"/>
    <w:rsid w:val="00EB6E23"/>
    <w:rsid w:val="00EC56E2"/>
    <w:rsid w:val="00EC70F4"/>
    <w:rsid w:val="00ED39AA"/>
    <w:rsid w:val="00EF168D"/>
    <w:rsid w:val="00EF2D8B"/>
    <w:rsid w:val="00EF7E84"/>
    <w:rsid w:val="00F0387B"/>
    <w:rsid w:val="00F155B2"/>
    <w:rsid w:val="00F1595E"/>
    <w:rsid w:val="00F278FC"/>
    <w:rsid w:val="00F35993"/>
    <w:rsid w:val="00F56647"/>
    <w:rsid w:val="00F577D3"/>
    <w:rsid w:val="00F6741B"/>
    <w:rsid w:val="00F806F2"/>
    <w:rsid w:val="00F9004D"/>
    <w:rsid w:val="00FD2E79"/>
    <w:rsid w:val="00FD6E8E"/>
    <w:rsid w:val="00FE08A2"/>
    <w:rsid w:val="00FF2B17"/>
    <w:rsid w:val="00FF68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6068E"/>
  <w15:chartTrackingRefBased/>
  <w15:docId w15:val="{815630D5-B754-4F87-8460-7C913DBA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55B"/>
    <w:pPr>
      <w:widowControl w:val="0"/>
      <w:jc w:val="both"/>
    </w:pPr>
  </w:style>
  <w:style w:type="paragraph" w:styleId="1">
    <w:name w:val="heading 1"/>
    <w:basedOn w:val="a"/>
    <w:next w:val="a"/>
    <w:link w:val="10"/>
    <w:uiPriority w:val="9"/>
    <w:qFormat/>
    <w:rsid w:val="00E3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55B"/>
    <w:pPr>
      <w:tabs>
        <w:tab w:val="center" w:pos="4153"/>
        <w:tab w:val="right" w:pos="8306"/>
      </w:tabs>
      <w:spacing w:after="0" w:line="240" w:lineRule="auto"/>
    </w:pPr>
  </w:style>
  <w:style w:type="character" w:customStyle="1" w:styleId="a4">
    <w:name w:val="页眉 字符"/>
    <w:basedOn w:val="a0"/>
    <w:link w:val="a3"/>
    <w:uiPriority w:val="99"/>
    <w:rsid w:val="00E3755B"/>
  </w:style>
  <w:style w:type="paragraph" w:styleId="a5">
    <w:name w:val="footer"/>
    <w:basedOn w:val="a"/>
    <w:link w:val="a6"/>
    <w:uiPriority w:val="99"/>
    <w:unhideWhenUsed/>
    <w:rsid w:val="00E3755B"/>
    <w:pPr>
      <w:tabs>
        <w:tab w:val="center" w:pos="4153"/>
        <w:tab w:val="right" w:pos="8306"/>
      </w:tabs>
      <w:spacing w:after="0" w:line="240" w:lineRule="auto"/>
    </w:pPr>
  </w:style>
  <w:style w:type="character" w:customStyle="1" w:styleId="a6">
    <w:name w:val="页脚 字符"/>
    <w:basedOn w:val="a0"/>
    <w:link w:val="a5"/>
    <w:uiPriority w:val="99"/>
    <w:rsid w:val="00E3755B"/>
  </w:style>
  <w:style w:type="character" w:customStyle="1" w:styleId="10">
    <w:name w:val="标题 1 字符"/>
    <w:basedOn w:val="a0"/>
    <w:link w:val="1"/>
    <w:uiPriority w:val="9"/>
    <w:rsid w:val="00E3755B"/>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E3755B"/>
    <w:pPr>
      <w:ind w:left="720"/>
      <w:contextualSpacing/>
    </w:pPr>
  </w:style>
  <w:style w:type="character" w:styleId="a8">
    <w:name w:val="Emphasis"/>
    <w:basedOn w:val="a0"/>
    <w:uiPriority w:val="20"/>
    <w:qFormat/>
    <w:rsid w:val="00E3755B"/>
    <w:rPr>
      <w:i/>
      <w:iCs/>
    </w:rPr>
  </w:style>
  <w:style w:type="paragraph" w:styleId="a9">
    <w:name w:val="Bibliography"/>
    <w:basedOn w:val="a"/>
    <w:next w:val="a"/>
    <w:uiPriority w:val="37"/>
    <w:unhideWhenUsed/>
    <w:rsid w:val="00692395"/>
    <w:pPr>
      <w:tabs>
        <w:tab w:val="left" w:pos="384"/>
      </w:tabs>
      <w:spacing w:after="0" w:line="240" w:lineRule="auto"/>
      <w:ind w:left="384" w:hanging="384"/>
    </w:pPr>
  </w:style>
  <w:style w:type="paragraph" w:styleId="aa">
    <w:name w:val="footnote text"/>
    <w:basedOn w:val="a"/>
    <w:link w:val="ab"/>
    <w:uiPriority w:val="99"/>
    <w:semiHidden/>
    <w:unhideWhenUsed/>
    <w:rsid w:val="00373098"/>
    <w:pPr>
      <w:spacing w:after="0" w:line="240" w:lineRule="auto"/>
    </w:pPr>
    <w:rPr>
      <w:sz w:val="20"/>
      <w:szCs w:val="20"/>
    </w:rPr>
  </w:style>
  <w:style w:type="character" w:customStyle="1" w:styleId="ab">
    <w:name w:val="脚注文本 字符"/>
    <w:basedOn w:val="a0"/>
    <w:link w:val="aa"/>
    <w:uiPriority w:val="99"/>
    <w:semiHidden/>
    <w:rsid w:val="00373098"/>
    <w:rPr>
      <w:sz w:val="20"/>
      <w:szCs w:val="20"/>
    </w:rPr>
  </w:style>
  <w:style w:type="character" w:styleId="ac">
    <w:name w:val="footnote reference"/>
    <w:basedOn w:val="a0"/>
    <w:uiPriority w:val="99"/>
    <w:semiHidden/>
    <w:unhideWhenUsed/>
    <w:rsid w:val="00373098"/>
    <w:rPr>
      <w:vertAlign w:val="superscript"/>
    </w:rPr>
  </w:style>
  <w:style w:type="character" w:styleId="ad">
    <w:name w:val="Hyperlink"/>
    <w:basedOn w:val="a0"/>
    <w:uiPriority w:val="99"/>
    <w:semiHidden/>
    <w:unhideWhenUsed/>
    <w:rsid w:val="006360CA"/>
    <w:rPr>
      <w:color w:val="0000FF"/>
      <w:u w:val="single"/>
    </w:rPr>
  </w:style>
  <w:style w:type="paragraph" w:styleId="ae">
    <w:name w:val="Date"/>
    <w:basedOn w:val="a"/>
    <w:next w:val="a"/>
    <w:link w:val="af"/>
    <w:uiPriority w:val="99"/>
    <w:semiHidden/>
    <w:unhideWhenUsed/>
    <w:rsid w:val="008E42BA"/>
  </w:style>
  <w:style w:type="character" w:customStyle="1" w:styleId="af">
    <w:name w:val="日期 字符"/>
    <w:basedOn w:val="a0"/>
    <w:link w:val="ae"/>
    <w:uiPriority w:val="99"/>
    <w:semiHidden/>
    <w:rsid w:val="008E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097102">
      <w:bodyDiv w:val="1"/>
      <w:marLeft w:val="0"/>
      <w:marRight w:val="0"/>
      <w:marTop w:val="0"/>
      <w:marBottom w:val="0"/>
      <w:divBdr>
        <w:top w:val="none" w:sz="0" w:space="0" w:color="auto"/>
        <w:left w:val="none" w:sz="0" w:space="0" w:color="auto"/>
        <w:bottom w:val="none" w:sz="0" w:space="0" w:color="auto"/>
        <w:right w:val="none" w:sz="0" w:space="0" w:color="auto"/>
      </w:divBdr>
      <w:divsChild>
        <w:div w:id="122770483">
          <w:marLeft w:val="0"/>
          <w:marRight w:val="0"/>
          <w:marTop w:val="0"/>
          <w:marBottom w:val="0"/>
          <w:divBdr>
            <w:top w:val="none" w:sz="0" w:space="0" w:color="auto"/>
            <w:left w:val="none" w:sz="0" w:space="0" w:color="auto"/>
            <w:bottom w:val="none" w:sz="0" w:space="0" w:color="auto"/>
            <w:right w:val="none" w:sz="0" w:space="0" w:color="auto"/>
          </w:divBdr>
          <w:divsChild>
            <w:div w:id="318078814">
              <w:marLeft w:val="0"/>
              <w:marRight w:val="0"/>
              <w:marTop w:val="0"/>
              <w:marBottom w:val="0"/>
              <w:divBdr>
                <w:top w:val="none" w:sz="0" w:space="0" w:color="auto"/>
                <w:left w:val="none" w:sz="0" w:space="0" w:color="auto"/>
                <w:bottom w:val="none" w:sz="0" w:space="0" w:color="auto"/>
                <w:right w:val="none" w:sz="0" w:space="0" w:color="auto"/>
              </w:divBdr>
            </w:div>
            <w:div w:id="1996450593">
              <w:marLeft w:val="0"/>
              <w:marRight w:val="0"/>
              <w:marTop w:val="0"/>
              <w:marBottom w:val="0"/>
              <w:divBdr>
                <w:top w:val="none" w:sz="0" w:space="0" w:color="auto"/>
                <w:left w:val="none" w:sz="0" w:space="0" w:color="auto"/>
                <w:bottom w:val="none" w:sz="0" w:space="0" w:color="auto"/>
                <w:right w:val="none" w:sz="0" w:space="0" w:color="auto"/>
              </w:divBdr>
            </w:div>
            <w:div w:id="1746801802">
              <w:marLeft w:val="0"/>
              <w:marRight w:val="0"/>
              <w:marTop w:val="0"/>
              <w:marBottom w:val="0"/>
              <w:divBdr>
                <w:top w:val="none" w:sz="0" w:space="0" w:color="auto"/>
                <w:left w:val="none" w:sz="0" w:space="0" w:color="auto"/>
                <w:bottom w:val="none" w:sz="0" w:space="0" w:color="auto"/>
                <w:right w:val="none" w:sz="0" w:space="0" w:color="auto"/>
              </w:divBdr>
            </w:div>
            <w:div w:id="51543945">
              <w:marLeft w:val="0"/>
              <w:marRight w:val="0"/>
              <w:marTop w:val="0"/>
              <w:marBottom w:val="0"/>
              <w:divBdr>
                <w:top w:val="none" w:sz="0" w:space="0" w:color="auto"/>
                <w:left w:val="none" w:sz="0" w:space="0" w:color="auto"/>
                <w:bottom w:val="none" w:sz="0" w:space="0" w:color="auto"/>
                <w:right w:val="none" w:sz="0" w:space="0" w:color="auto"/>
              </w:divBdr>
            </w:div>
            <w:div w:id="1575122558">
              <w:marLeft w:val="0"/>
              <w:marRight w:val="0"/>
              <w:marTop w:val="0"/>
              <w:marBottom w:val="0"/>
              <w:divBdr>
                <w:top w:val="none" w:sz="0" w:space="0" w:color="auto"/>
                <w:left w:val="none" w:sz="0" w:space="0" w:color="auto"/>
                <w:bottom w:val="none" w:sz="0" w:space="0" w:color="auto"/>
                <w:right w:val="none" w:sz="0" w:space="0" w:color="auto"/>
              </w:divBdr>
            </w:div>
            <w:div w:id="19047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summa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oreword" TargetMode="External"/><Relationship Id="rId4" Type="http://schemas.openxmlformats.org/officeDocument/2006/relationships/settings" Target="settings.xml"/><Relationship Id="rId9" Type="http://schemas.openxmlformats.org/officeDocument/2006/relationships/hyperlink" Target="https://en.wikipedia.org/wiki/Pre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BBECD-4B39-4881-8D58-7D6CFDC9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14663</TotalTime>
  <Pages>9</Pages>
  <Words>3345</Words>
  <Characters>19067</Characters>
  <Application>Microsoft Office Word</Application>
  <DocSecurity>0</DocSecurity>
  <Lines>158</Lines>
  <Paragraphs>44</Paragraphs>
  <ScaleCrop>false</ScaleCrop>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zongyi</dc:creator>
  <cp:keywords/>
  <dc:description/>
  <cp:lastModifiedBy>hu, zongyi</cp:lastModifiedBy>
  <cp:revision>291</cp:revision>
  <dcterms:created xsi:type="dcterms:W3CDTF">2021-01-09T17:52:00Z</dcterms:created>
  <dcterms:modified xsi:type="dcterms:W3CDTF">2021-01-22T09:39:00Z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id="cn4s4scp"/&gt;&lt;style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